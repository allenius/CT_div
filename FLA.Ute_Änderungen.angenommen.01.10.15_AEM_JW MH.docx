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5225E" w14:textId="77777777" w:rsidR="001D1402" w:rsidRPr="001F5109" w:rsidRDefault="001D1402" w:rsidP="001D1402">
      <w:pPr>
        <w:spacing w:after="0" w:line="480" w:lineRule="auto"/>
        <w:jc w:val="both"/>
        <w:rPr>
          <w:rStyle w:val="Strong"/>
          <w:lang w:val="en-US"/>
        </w:rPr>
      </w:pPr>
      <w:r w:rsidRPr="001F5109">
        <w:rPr>
          <w:rStyle w:val="Strong"/>
          <w:lang w:val="en-US"/>
        </w:rPr>
        <w:t>Title</w:t>
      </w:r>
    </w:p>
    <w:p w14:paraId="39D418E9" w14:textId="77777777" w:rsidR="0037777E" w:rsidRPr="001F5109" w:rsidRDefault="00037A79" w:rsidP="001D1402">
      <w:pPr>
        <w:autoSpaceDE w:val="0"/>
        <w:autoSpaceDN w:val="0"/>
        <w:adjustRightInd w:val="0"/>
        <w:jc w:val="both"/>
        <w:rPr>
          <w:szCs w:val="18"/>
          <w:lang w:val="en-GB"/>
        </w:rPr>
      </w:pPr>
      <w:r w:rsidRPr="001F5109">
        <w:rPr>
          <w:szCs w:val="18"/>
          <w:lang w:val="en-GB"/>
        </w:rPr>
        <w:t>Free-living amoebae and their associated bacteria in Austrian cooling towers and tap water</w:t>
      </w:r>
    </w:p>
    <w:p w14:paraId="18CC754B" w14:textId="77777777" w:rsidR="001D1402" w:rsidRPr="001F5109" w:rsidRDefault="001D1402" w:rsidP="001D1402">
      <w:pPr>
        <w:autoSpaceDE w:val="0"/>
        <w:autoSpaceDN w:val="0"/>
        <w:adjustRightInd w:val="0"/>
        <w:jc w:val="both"/>
        <w:rPr>
          <w:szCs w:val="18"/>
          <w:lang w:val="en-GB"/>
        </w:rPr>
      </w:pPr>
    </w:p>
    <w:p w14:paraId="76BC7F22" w14:textId="77777777" w:rsidR="001D1402" w:rsidRPr="001F5109" w:rsidRDefault="001D1402" w:rsidP="001D1402">
      <w:pPr>
        <w:autoSpaceDE w:val="0"/>
        <w:autoSpaceDN w:val="0"/>
        <w:adjustRightInd w:val="0"/>
        <w:spacing w:after="120"/>
        <w:jc w:val="both"/>
        <w:rPr>
          <w:rStyle w:val="Strong"/>
          <w:lang w:val="en-GB"/>
        </w:rPr>
      </w:pPr>
      <w:r w:rsidRPr="001F5109">
        <w:rPr>
          <w:rStyle w:val="Strong"/>
          <w:lang w:val="en-GB"/>
        </w:rPr>
        <w:t xml:space="preserve">Running title </w:t>
      </w:r>
    </w:p>
    <w:p w14:paraId="386620BB" w14:textId="77777777" w:rsidR="001D1402" w:rsidRPr="001F5109" w:rsidRDefault="001D1402" w:rsidP="001D1402">
      <w:pPr>
        <w:autoSpaceDE w:val="0"/>
        <w:autoSpaceDN w:val="0"/>
        <w:adjustRightInd w:val="0"/>
        <w:jc w:val="both"/>
        <w:rPr>
          <w:szCs w:val="18"/>
          <w:lang w:val="en-GB"/>
        </w:rPr>
      </w:pPr>
      <w:r w:rsidRPr="001F5109">
        <w:rPr>
          <w:szCs w:val="18"/>
          <w:lang w:val="en-GB"/>
        </w:rPr>
        <w:t>FLA colonize Austrian cooling towers</w:t>
      </w:r>
    </w:p>
    <w:p w14:paraId="410276A2" w14:textId="77777777" w:rsidR="001D1402" w:rsidRPr="001F5109" w:rsidRDefault="001D1402" w:rsidP="001D1402">
      <w:pPr>
        <w:autoSpaceDE w:val="0"/>
        <w:autoSpaceDN w:val="0"/>
        <w:adjustRightInd w:val="0"/>
        <w:jc w:val="both"/>
        <w:rPr>
          <w:szCs w:val="18"/>
          <w:lang w:val="en-GB"/>
        </w:rPr>
      </w:pPr>
    </w:p>
    <w:p w14:paraId="168DF062" w14:textId="77777777" w:rsidR="001D1402" w:rsidRPr="001F5109" w:rsidRDefault="001D1402" w:rsidP="001D1402">
      <w:pPr>
        <w:autoSpaceDE w:val="0"/>
        <w:autoSpaceDN w:val="0"/>
        <w:adjustRightInd w:val="0"/>
        <w:spacing w:after="120"/>
        <w:jc w:val="both"/>
        <w:rPr>
          <w:rStyle w:val="Strong"/>
        </w:rPr>
      </w:pPr>
      <w:r w:rsidRPr="001F5109">
        <w:rPr>
          <w:rStyle w:val="Strong"/>
        </w:rPr>
        <w:t>Authors</w:t>
      </w:r>
    </w:p>
    <w:p w14:paraId="5E4B96AC" w14:textId="77777777" w:rsidR="00875EFD" w:rsidRPr="001F5109" w:rsidRDefault="00875EFD" w:rsidP="0033463A">
      <w:pPr>
        <w:tabs>
          <w:tab w:val="left" w:pos="1440"/>
        </w:tabs>
        <w:jc w:val="both"/>
        <w:rPr>
          <w:rFonts w:eastAsia="Times New Roman"/>
          <w:vertAlign w:val="superscript"/>
          <w:lang w:val="en-GB" w:eastAsia="de-DE"/>
        </w:rPr>
      </w:pPr>
      <w:r w:rsidRPr="001F5109">
        <w:rPr>
          <w:rFonts w:eastAsia="Times New Roman"/>
          <w:lang w:val="en-GB" w:eastAsia="de-DE"/>
        </w:rPr>
        <w:t>Ute Scheikl</w:t>
      </w:r>
      <w:r w:rsidR="002B27CF" w:rsidRPr="001F5109">
        <w:rPr>
          <w:rFonts w:eastAsia="Times New Roman"/>
          <w:vertAlign w:val="superscript"/>
          <w:lang w:val="en-GB" w:eastAsia="de-DE"/>
        </w:rPr>
        <w:t>a</w:t>
      </w:r>
      <w:r w:rsidRPr="001F5109">
        <w:rPr>
          <w:rFonts w:eastAsia="Times New Roman"/>
          <w:lang w:val="en-GB" w:eastAsia="de-DE"/>
        </w:rPr>
        <w:t xml:space="preserve">, </w:t>
      </w:r>
      <w:r w:rsidR="00853E37" w:rsidRPr="001F5109">
        <w:rPr>
          <w:rFonts w:eastAsia="Times New Roman"/>
          <w:lang w:val="en-GB" w:eastAsia="de-DE"/>
        </w:rPr>
        <w:t xml:space="preserve">Han-Fei </w:t>
      </w:r>
      <w:r w:rsidRPr="001F5109">
        <w:rPr>
          <w:rFonts w:eastAsia="Times New Roman"/>
          <w:lang w:val="en-GB" w:eastAsia="de-DE"/>
        </w:rPr>
        <w:t>Allen Tsao</w:t>
      </w:r>
      <w:r w:rsidR="002B27CF" w:rsidRPr="001F5109">
        <w:rPr>
          <w:rFonts w:eastAsia="Times New Roman"/>
          <w:vertAlign w:val="superscript"/>
          <w:lang w:val="en-GB" w:eastAsia="de-DE"/>
        </w:rPr>
        <w:t>b</w:t>
      </w:r>
      <w:r w:rsidRPr="001F5109">
        <w:rPr>
          <w:rFonts w:eastAsia="Times New Roman"/>
          <w:lang w:val="en-GB" w:eastAsia="de-DE"/>
        </w:rPr>
        <w:t>, Matthias Horn</w:t>
      </w:r>
      <w:r w:rsidR="002B27CF" w:rsidRPr="001F5109">
        <w:rPr>
          <w:rFonts w:eastAsia="Times New Roman"/>
          <w:vertAlign w:val="superscript"/>
          <w:lang w:val="en-GB" w:eastAsia="de-DE"/>
        </w:rPr>
        <w:t>b</w:t>
      </w:r>
      <w:r w:rsidRPr="001F5109">
        <w:rPr>
          <w:rFonts w:eastAsia="Times New Roman"/>
          <w:lang w:val="en-GB" w:eastAsia="de-DE"/>
        </w:rPr>
        <w:t>, Alexander Indra</w:t>
      </w:r>
      <w:r w:rsidR="002B27CF" w:rsidRPr="001F5109">
        <w:rPr>
          <w:rFonts w:eastAsia="Times New Roman"/>
          <w:vertAlign w:val="superscript"/>
          <w:lang w:val="en-GB" w:eastAsia="de-DE"/>
        </w:rPr>
        <w:t>c</w:t>
      </w:r>
      <w:r w:rsidRPr="001F5109">
        <w:rPr>
          <w:rFonts w:eastAsia="Times New Roman"/>
          <w:lang w:val="en-GB" w:eastAsia="de-DE"/>
        </w:rPr>
        <w:t xml:space="preserve"> and Julia Walochnik</w:t>
      </w:r>
      <w:r w:rsidR="002B27CF" w:rsidRPr="001F5109">
        <w:rPr>
          <w:rFonts w:eastAsia="Times New Roman"/>
          <w:vertAlign w:val="superscript"/>
          <w:lang w:val="en-GB" w:eastAsia="de-DE"/>
        </w:rPr>
        <w:t>a#</w:t>
      </w:r>
    </w:p>
    <w:p w14:paraId="14E031BC" w14:textId="77777777" w:rsidR="001D1402" w:rsidRPr="001F5109" w:rsidRDefault="001D1402" w:rsidP="0033463A">
      <w:pPr>
        <w:tabs>
          <w:tab w:val="left" w:pos="1440"/>
        </w:tabs>
        <w:jc w:val="both"/>
        <w:rPr>
          <w:rFonts w:eastAsia="Times New Roman"/>
          <w:lang w:val="en-GB" w:eastAsia="de-DE"/>
        </w:rPr>
      </w:pPr>
    </w:p>
    <w:p w14:paraId="77E0A653" w14:textId="77777777" w:rsidR="00875EFD" w:rsidRPr="001F5109" w:rsidRDefault="002B27CF" w:rsidP="0033463A">
      <w:pPr>
        <w:autoSpaceDE w:val="0"/>
        <w:autoSpaceDN w:val="0"/>
        <w:adjustRightInd w:val="0"/>
        <w:jc w:val="both"/>
        <w:rPr>
          <w:szCs w:val="18"/>
          <w:lang w:val="en-GB"/>
        </w:rPr>
      </w:pPr>
      <w:r w:rsidRPr="001F5109">
        <w:rPr>
          <w:szCs w:val="18"/>
          <w:vertAlign w:val="superscript"/>
          <w:lang w:val="en-GB"/>
        </w:rPr>
        <w:t>a</w:t>
      </w:r>
      <w:r w:rsidR="00875EFD" w:rsidRPr="001F5109">
        <w:rPr>
          <w:szCs w:val="18"/>
          <w:vertAlign w:val="superscript"/>
          <w:lang w:val="en-GB"/>
        </w:rPr>
        <w:t xml:space="preserve"> </w:t>
      </w:r>
      <w:r w:rsidR="00875EFD" w:rsidRPr="001F5109">
        <w:rPr>
          <w:szCs w:val="18"/>
          <w:lang w:val="en-GB"/>
        </w:rPr>
        <w:t>Institute of Specific Prophylaxis and Tropical Medicine, Medical University of Vienna, Vienna, Austria</w:t>
      </w:r>
    </w:p>
    <w:p w14:paraId="0059C4BA" w14:textId="77777777" w:rsidR="00875EFD" w:rsidRPr="001F5109" w:rsidRDefault="002B27CF" w:rsidP="0033463A">
      <w:pPr>
        <w:autoSpaceDE w:val="0"/>
        <w:autoSpaceDN w:val="0"/>
        <w:adjustRightInd w:val="0"/>
        <w:jc w:val="both"/>
        <w:rPr>
          <w:szCs w:val="18"/>
          <w:lang w:val="en-GB"/>
        </w:rPr>
      </w:pPr>
      <w:r w:rsidRPr="001F5109">
        <w:rPr>
          <w:szCs w:val="18"/>
          <w:vertAlign w:val="superscript"/>
          <w:lang w:val="en-GB"/>
        </w:rPr>
        <w:t>b</w:t>
      </w:r>
      <w:r w:rsidR="00875EFD" w:rsidRPr="001F5109">
        <w:rPr>
          <w:szCs w:val="18"/>
          <w:vertAlign w:val="superscript"/>
          <w:lang w:val="en-GB"/>
        </w:rPr>
        <w:t xml:space="preserve"> </w:t>
      </w:r>
      <w:r w:rsidR="00875EFD" w:rsidRPr="001F5109">
        <w:rPr>
          <w:szCs w:val="18"/>
          <w:lang w:val="en-GB"/>
        </w:rPr>
        <w:t>Department of Microbial Ecology, Faculty Center of Ecology, University of Vienna, Vienna, Austria</w:t>
      </w:r>
    </w:p>
    <w:p w14:paraId="0EDCCFBE" w14:textId="77777777" w:rsidR="00875EFD" w:rsidRPr="001F5109" w:rsidRDefault="002B27CF" w:rsidP="0033463A">
      <w:pPr>
        <w:autoSpaceDE w:val="0"/>
        <w:autoSpaceDN w:val="0"/>
        <w:adjustRightInd w:val="0"/>
        <w:jc w:val="both"/>
        <w:rPr>
          <w:szCs w:val="18"/>
          <w:lang w:val="en-GB"/>
        </w:rPr>
      </w:pPr>
      <w:r w:rsidRPr="001F5109">
        <w:rPr>
          <w:szCs w:val="18"/>
          <w:vertAlign w:val="superscript"/>
          <w:lang w:val="en-GB"/>
        </w:rPr>
        <w:t>c</w:t>
      </w:r>
      <w:r w:rsidR="00875EFD" w:rsidRPr="001F5109">
        <w:rPr>
          <w:szCs w:val="18"/>
          <w:vertAlign w:val="superscript"/>
          <w:lang w:val="en-GB"/>
        </w:rPr>
        <w:t xml:space="preserve"> </w:t>
      </w:r>
      <w:r w:rsidR="00875EFD" w:rsidRPr="001F5109">
        <w:rPr>
          <w:szCs w:val="18"/>
          <w:lang w:val="en-GB"/>
        </w:rPr>
        <w:t>Department of Mycobacteriology and Clinical Molecular Biology, AGES, Vienna, Austria</w:t>
      </w:r>
    </w:p>
    <w:p w14:paraId="481A5A08" w14:textId="77777777" w:rsidR="00020997" w:rsidRPr="001F5109" w:rsidRDefault="00020997" w:rsidP="0033463A">
      <w:pPr>
        <w:autoSpaceDE w:val="0"/>
        <w:autoSpaceDN w:val="0"/>
        <w:adjustRightInd w:val="0"/>
        <w:jc w:val="both"/>
        <w:rPr>
          <w:szCs w:val="18"/>
          <w:lang w:val="en-GB"/>
        </w:rPr>
      </w:pPr>
    </w:p>
    <w:p w14:paraId="35FCBAFB" w14:textId="77777777" w:rsidR="00020997" w:rsidRPr="001F5109" w:rsidRDefault="002B27CF" w:rsidP="001D4501">
      <w:pPr>
        <w:autoSpaceDE w:val="0"/>
        <w:autoSpaceDN w:val="0"/>
        <w:adjustRightInd w:val="0"/>
        <w:spacing w:line="360" w:lineRule="auto"/>
        <w:jc w:val="both"/>
        <w:rPr>
          <w:szCs w:val="18"/>
          <w:lang w:val="en-GB"/>
        </w:rPr>
      </w:pPr>
      <w:r w:rsidRPr="001F5109">
        <w:rPr>
          <w:lang w:val="en-US"/>
        </w:rPr>
        <w:t>#Address correspondence to</w:t>
      </w:r>
      <w:r w:rsidR="001D4501" w:rsidRPr="001F5109">
        <w:rPr>
          <w:lang w:val="en-US"/>
        </w:rPr>
        <w:t xml:space="preserve"> Julia Walochnik, </w:t>
      </w:r>
      <w:r w:rsidR="005C33B3" w:rsidRPr="001F5109">
        <w:rPr>
          <w:lang w:val="en-US"/>
        </w:rPr>
        <w:t xml:space="preserve">Assoc. Prof. </w:t>
      </w:r>
      <w:r w:rsidRPr="001F5109">
        <w:rPr>
          <w:lang w:val="en-US"/>
        </w:rPr>
        <w:t>PhD</w:t>
      </w:r>
      <w:r w:rsidR="005C33B3" w:rsidRPr="001F5109">
        <w:rPr>
          <w:lang w:val="en-US"/>
        </w:rPr>
        <w:t>,</w:t>
      </w:r>
      <w:r w:rsidRPr="001F5109">
        <w:rPr>
          <w:lang w:val="en-US"/>
        </w:rPr>
        <w:t xml:space="preserve"> </w:t>
      </w:r>
      <w:r w:rsidR="007D5BFC">
        <w:fldChar w:fldCharType="begin"/>
      </w:r>
      <w:r w:rsidR="007D5BFC" w:rsidRPr="00D45A54">
        <w:rPr>
          <w:lang w:val="en-US"/>
          <w:rPrChange w:id="0" w:author="Matthias Horn" w:date="2015-11-06T09:21:00Z">
            <w:rPr/>
          </w:rPrChange>
        </w:rPr>
        <w:instrText xml:space="preserve"> HYPERLINK "mailto:julia.walochnik@meduniwien.ac.at" </w:instrText>
      </w:r>
      <w:r w:rsidR="007D5BFC">
        <w:fldChar w:fldCharType="separate"/>
      </w:r>
      <w:r w:rsidR="001D4501" w:rsidRPr="001F5109">
        <w:rPr>
          <w:rStyle w:val="Hyperlink"/>
          <w:lang w:val="en-US"/>
        </w:rPr>
        <w:t>julia.walochnik@meduniwien.ac.at</w:t>
      </w:r>
      <w:r w:rsidR="007D5BFC">
        <w:rPr>
          <w:rStyle w:val="Hyperlink"/>
          <w:lang w:val="en-US"/>
        </w:rPr>
        <w:fldChar w:fldCharType="end"/>
      </w:r>
      <w:r w:rsidR="00020997" w:rsidRPr="001F5109">
        <w:rPr>
          <w:szCs w:val="18"/>
          <w:lang w:val="en-GB"/>
        </w:rPr>
        <w:t xml:space="preserve"> </w:t>
      </w:r>
    </w:p>
    <w:p w14:paraId="3B9E0594" w14:textId="77777777" w:rsidR="00636E3C" w:rsidRPr="001F5109" w:rsidRDefault="00636E3C" w:rsidP="005C33B3">
      <w:pPr>
        <w:autoSpaceDE w:val="0"/>
        <w:autoSpaceDN w:val="0"/>
        <w:adjustRightInd w:val="0"/>
        <w:spacing w:after="120"/>
        <w:jc w:val="both"/>
        <w:rPr>
          <w:rStyle w:val="Strong"/>
        </w:rPr>
      </w:pPr>
      <w:r w:rsidRPr="001F5109">
        <w:rPr>
          <w:rStyle w:val="Strong"/>
        </w:rPr>
        <w:t>Keywords</w:t>
      </w:r>
    </w:p>
    <w:p w14:paraId="3848C2CD" w14:textId="77777777" w:rsidR="00636E3C" w:rsidRPr="001F5109" w:rsidRDefault="00636E3C" w:rsidP="001D4501">
      <w:pPr>
        <w:autoSpaceDE w:val="0"/>
        <w:autoSpaceDN w:val="0"/>
        <w:adjustRightInd w:val="0"/>
        <w:spacing w:line="360" w:lineRule="auto"/>
        <w:jc w:val="both"/>
        <w:rPr>
          <w:szCs w:val="18"/>
          <w:lang w:val="en-GB"/>
        </w:rPr>
      </w:pPr>
      <w:r w:rsidRPr="001F5109">
        <w:rPr>
          <w:szCs w:val="18"/>
          <w:lang w:val="en-GB"/>
        </w:rPr>
        <w:t xml:space="preserve">free-living amoebae, </w:t>
      </w:r>
      <w:r w:rsidRPr="001F5109">
        <w:rPr>
          <w:i/>
          <w:szCs w:val="18"/>
          <w:lang w:val="en-GB"/>
        </w:rPr>
        <w:t>Acanthamoeba</w:t>
      </w:r>
      <w:r w:rsidRPr="001F5109">
        <w:rPr>
          <w:szCs w:val="18"/>
          <w:lang w:val="en-GB"/>
        </w:rPr>
        <w:t xml:space="preserve">, Vahlkampfiidae, </w:t>
      </w:r>
      <w:r w:rsidRPr="001F5109">
        <w:rPr>
          <w:i/>
          <w:szCs w:val="18"/>
          <w:lang w:val="en-GB"/>
        </w:rPr>
        <w:t>Vermamoeba</w:t>
      </w:r>
      <w:r w:rsidRPr="001F5109">
        <w:rPr>
          <w:szCs w:val="18"/>
          <w:lang w:val="en-GB"/>
        </w:rPr>
        <w:t xml:space="preserve">, </w:t>
      </w:r>
      <w:r w:rsidRPr="001F5109">
        <w:rPr>
          <w:i/>
          <w:szCs w:val="18"/>
          <w:lang w:val="en-GB"/>
        </w:rPr>
        <w:t>Legionella</w:t>
      </w:r>
      <w:r w:rsidRPr="001F5109">
        <w:rPr>
          <w:szCs w:val="18"/>
          <w:lang w:val="en-GB"/>
        </w:rPr>
        <w:t>, real-time PCR, cooling towers</w:t>
      </w:r>
    </w:p>
    <w:p w14:paraId="5A66099D" w14:textId="77777777" w:rsidR="00875EFD" w:rsidRPr="001F5109" w:rsidRDefault="006A72E9" w:rsidP="00FB2FE9">
      <w:pPr>
        <w:pageBreakBefore/>
        <w:spacing w:before="240" w:line="480" w:lineRule="auto"/>
        <w:jc w:val="both"/>
        <w:rPr>
          <w:rStyle w:val="Strong"/>
          <w:lang w:val="en-US"/>
        </w:rPr>
      </w:pPr>
      <w:r w:rsidRPr="001F5109">
        <w:rPr>
          <w:rStyle w:val="Strong"/>
          <w:lang w:val="en-US"/>
        </w:rPr>
        <w:lastRenderedPageBreak/>
        <w:t>Abstract</w:t>
      </w:r>
    </w:p>
    <w:p w14:paraId="178BAF65" w14:textId="77777777" w:rsidR="006A72E9" w:rsidRPr="001F5109" w:rsidRDefault="006A72E9" w:rsidP="006A72E9">
      <w:pPr>
        <w:spacing w:before="240" w:line="360" w:lineRule="auto"/>
        <w:jc w:val="both"/>
        <w:rPr>
          <w:lang w:val="en-GB"/>
        </w:rPr>
      </w:pPr>
      <w:r w:rsidRPr="001F5109">
        <w:rPr>
          <w:lang w:val="en-GB"/>
        </w:rPr>
        <w:t xml:space="preserve">Free-living amoebae (FLA) are widely spread in the environment and also known to cause rare but often serious infections. Besides this, FLA have an indirect public health significance as they may serve as vehicles of dispersal and replication for bacterial pathogens. In particular, </w:t>
      </w:r>
      <w:r w:rsidRPr="001F5109">
        <w:rPr>
          <w:i/>
          <w:lang w:val="en-GB"/>
        </w:rPr>
        <w:t>Legionella pneumophila</w:t>
      </w:r>
      <w:r w:rsidRPr="001F5109">
        <w:rPr>
          <w:lang w:val="en-GB"/>
        </w:rPr>
        <w:t xml:space="preserve">, the causative agent of Legionnaires´ disease, replicates within FLA, </w:t>
      </w:r>
      <w:r w:rsidR="00EA356B" w:rsidRPr="001F5109">
        <w:rPr>
          <w:lang w:val="en-GB"/>
        </w:rPr>
        <w:t xml:space="preserve">triggering </w:t>
      </w:r>
      <w:r w:rsidRPr="001F5109">
        <w:rPr>
          <w:i/>
          <w:lang w:val="en-GB"/>
        </w:rPr>
        <w:t>Legionella</w:t>
      </w:r>
      <w:r w:rsidRPr="001F5109">
        <w:rPr>
          <w:lang w:val="en-GB"/>
        </w:rPr>
        <w:t>´s infectivity</w:t>
      </w:r>
      <w:r w:rsidR="00164099" w:rsidRPr="001F5109">
        <w:rPr>
          <w:lang w:val="en-GB"/>
        </w:rPr>
        <w:t xml:space="preserve"> and resistance against </w:t>
      </w:r>
      <w:r w:rsidR="004A0D59" w:rsidRPr="001F5109">
        <w:rPr>
          <w:lang w:val="en-GB"/>
        </w:rPr>
        <w:t>biocides</w:t>
      </w:r>
      <w:r w:rsidRPr="001F5109">
        <w:rPr>
          <w:lang w:val="en-GB"/>
        </w:rPr>
        <w:t xml:space="preserve">. Additionally, intracellular legionellae in FLA are protected against disinfection. </w:t>
      </w:r>
      <w:r w:rsidR="00D218E8" w:rsidRPr="001F5109">
        <w:rPr>
          <w:lang w:val="en-GB"/>
        </w:rPr>
        <w:t>As cooling towers</w:t>
      </w:r>
      <w:r w:rsidR="00FB2FE9" w:rsidRPr="001F5109">
        <w:rPr>
          <w:lang w:val="en-GB"/>
        </w:rPr>
        <w:t xml:space="preserve"> have</w:t>
      </w:r>
      <w:r w:rsidR="00D218E8" w:rsidRPr="001F5109">
        <w:rPr>
          <w:lang w:val="en-GB"/>
        </w:rPr>
        <w:t xml:space="preserve"> caused periodical </w:t>
      </w:r>
      <w:r w:rsidR="00D218E8" w:rsidRPr="001F5109">
        <w:rPr>
          <w:i/>
          <w:lang w:val="en-GB"/>
        </w:rPr>
        <w:t>Legionella</w:t>
      </w:r>
      <w:r w:rsidR="00D218E8" w:rsidRPr="001F5109">
        <w:rPr>
          <w:lang w:val="en-GB"/>
        </w:rPr>
        <w:t xml:space="preserve"> outbreaks in the past and there is no </w:t>
      </w:r>
      <w:r w:rsidR="00D218E8" w:rsidRPr="001F5109">
        <w:rPr>
          <w:lang w:val="en-US"/>
        </w:rPr>
        <w:t>mandatory regular monitoring</w:t>
      </w:r>
      <w:r w:rsidRPr="001F5109">
        <w:rPr>
          <w:lang w:val="en-GB"/>
        </w:rPr>
        <w:t xml:space="preserve"> </w:t>
      </w:r>
      <w:r w:rsidR="00D218E8" w:rsidRPr="001F5109">
        <w:rPr>
          <w:lang w:val="en-GB"/>
        </w:rPr>
        <w:t>in Austria</w:t>
      </w:r>
      <w:r w:rsidR="00430074" w:rsidRPr="001F5109">
        <w:rPr>
          <w:lang w:val="en-GB"/>
        </w:rPr>
        <w:t>, we</w:t>
      </w:r>
      <w:r w:rsidR="00D218E8" w:rsidRPr="001F5109">
        <w:rPr>
          <w:lang w:val="en-GB"/>
        </w:rPr>
        <w:t xml:space="preserve"> </w:t>
      </w:r>
      <w:r w:rsidR="00430074" w:rsidRPr="001F5109">
        <w:rPr>
          <w:lang w:val="en-GB"/>
        </w:rPr>
        <w:t xml:space="preserve">screened selected cooling towers for </w:t>
      </w:r>
      <w:r w:rsidR="00430074" w:rsidRPr="001F5109">
        <w:rPr>
          <w:i/>
          <w:lang w:val="en-GB"/>
        </w:rPr>
        <w:t>Legionella</w:t>
      </w:r>
      <w:r w:rsidR="00430074" w:rsidRPr="001F5109">
        <w:rPr>
          <w:lang w:val="en-GB"/>
        </w:rPr>
        <w:t xml:space="preserve">, </w:t>
      </w:r>
      <w:r w:rsidR="00861A37" w:rsidRPr="001F5109">
        <w:rPr>
          <w:i/>
          <w:lang w:val="en-GB"/>
        </w:rPr>
        <w:t>Pseudomonas aeruginosa</w:t>
      </w:r>
      <w:r w:rsidR="00861A37" w:rsidRPr="001F5109">
        <w:rPr>
          <w:lang w:val="en-GB"/>
        </w:rPr>
        <w:t xml:space="preserve"> </w:t>
      </w:r>
      <w:r w:rsidR="00430074" w:rsidRPr="001F5109">
        <w:rPr>
          <w:lang w:val="en-GB"/>
        </w:rPr>
        <w:t xml:space="preserve">and FLA. Additionally, we screened </w:t>
      </w:r>
      <w:r w:rsidRPr="001F5109">
        <w:rPr>
          <w:lang w:val="en-GB"/>
        </w:rPr>
        <w:t xml:space="preserve">all amoebal isolates for intracellular bacteria. </w:t>
      </w:r>
      <w:r w:rsidR="00FB2FE9" w:rsidRPr="001F5109">
        <w:rPr>
          <w:lang w:val="en-GB"/>
        </w:rPr>
        <w:t>A</w:t>
      </w:r>
      <w:r w:rsidRPr="001F5109">
        <w:rPr>
          <w:lang w:val="en-GB"/>
        </w:rPr>
        <w:t xml:space="preserve"> new screening system for FLA including real-time PCR assays specific for </w:t>
      </w:r>
      <w:r w:rsidRPr="001F5109">
        <w:rPr>
          <w:i/>
          <w:lang w:val="en-GB"/>
        </w:rPr>
        <w:t>Acanthamoeba</w:t>
      </w:r>
      <w:r w:rsidRPr="001F5109">
        <w:rPr>
          <w:lang w:val="en-GB"/>
        </w:rPr>
        <w:t xml:space="preserve">, Vahlkampfiidae and </w:t>
      </w:r>
      <w:r w:rsidRPr="001F5109">
        <w:rPr>
          <w:i/>
          <w:lang w:val="en-GB"/>
        </w:rPr>
        <w:t>Vermamoeba</w:t>
      </w:r>
      <w:r w:rsidRPr="001F5109">
        <w:rPr>
          <w:lang w:val="en-GB"/>
        </w:rPr>
        <w:t xml:space="preserve">, was established. Water samples were taken periodically from three cooling towers of public buildings and various tap water facilities from 2013 to 2014 and investigated by culture and molecular methods in parallel. </w:t>
      </w:r>
      <w:r w:rsidR="00FB2FE9" w:rsidRPr="001F5109">
        <w:rPr>
          <w:lang w:val="en-GB"/>
        </w:rPr>
        <w:t xml:space="preserve">Altogether 78 samples were investigated. </w:t>
      </w:r>
      <w:r w:rsidRPr="001F5109">
        <w:rPr>
          <w:lang w:val="en-GB"/>
        </w:rPr>
        <w:t>With real-time PCR,</w:t>
      </w:r>
      <w:r w:rsidR="00BC1F1A" w:rsidRPr="001F5109">
        <w:rPr>
          <w:lang w:val="en-GB"/>
        </w:rPr>
        <w:t xml:space="preserve"> 50% of the tap water samples </w:t>
      </w:r>
      <w:r w:rsidR="00AC4ADA" w:rsidRPr="001F5109">
        <w:rPr>
          <w:lang w:val="en-GB"/>
        </w:rPr>
        <w:t>and an</w:t>
      </w:r>
      <w:r w:rsidRPr="001F5109">
        <w:rPr>
          <w:lang w:val="en-GB"/>
        </w:rPr>
        <w:t xml:space="preserve"> overall of </w:t>
      </w:r>
      <w:r w:rsidR="00FB2FE9" w:rsidRPr="001F5109">
        <w:rPr>
          <w:lang w:val="en-GB"/>
        </w:rPr>
        <w:t>71.2%</w:t>
      </w:r>
      <w:r w:rsidR="00BC1F1A" w:rsidRPr="001F5109">
        <w:rPr>
          <w:lang w:val="en-GB"/>
        </w:rPr>
        <w:t xml:space="preserve"> </w:t>
      </w:r>
      <w:r w:rsidR="004A0D59" w:rsidRPr="001F5109">
        <w:rPr>
          <w:lang w:val="en-GB"/>
        </w:rPr>
        <w:t>cooling tower</w:t>
      </w:r>
      <w:r w:rsidRPr="001F5109">
        <w:rPr>
          <w:lang w:val="en-GB"/>
        </w:rPr>
        <w:t xml:space="preserve"> samples were positive for </w:t>
      </w:r>
      <w:r w:rsidRPr="001F5109">
        <w:rPr>
          <w:i/>
          <w:lang w:val="en-GB"/>
        </w:rPr>
        <w:t>Acanthamoeba</w:t>
      </w:r>
      <w:r w:rsidRPr="001F5109">
        <w:rPr>
          <w:lang w:val="en-GB"/>
        </w:rPr>
        <w:t xml:space="preserve"> spp. </w:t>
      </w:r>
      <w:r w:rsidR="00FB2FE9" w:rsidRPr="001F5109">
        <w:rPr>
          <w:lang w:val="en-GB"/>
        </w:rPr>
        <w:t xml:space="preserve">More than half of the </w:t>
      </w:r>
      <w:r w:rsidR="00AC4ADA" w:rsidRPr="001F5109">
        <w:rPr>
          <w:lang w:val="en-GB"/>
        </w:rPr>
        <w:t xml:space="preserve">samples from cooling towers </w:t>
      </w:r>
      <w:r w:rsidRPr="001F5109">
        <w:rPr>
          <w:lang w:val="en-GB"/>
        </w:rPr>
        <w:t>were positive for Vahlkampfiidae</w:t>
      </w:r>
      <w:r w:rsidR="00FB2FE9" w:rsidRPr="001F5109">
        <w:rPr>
          <w:lang w:val="en-GB"/>
        </w:rPr>
        <w:t xml:space="preserve"> (57.6%)</w:t>
      </w:r>
      <w:r w:rsidRPr="001F5109">
        <w:rPr>
          <w:lang w:val="en-GB"/>
        </w:rPr>
        <w:t xml:space="preserve">, whereas </w:t>
      </w:r>
      <w:r w:rsidRPr="001F5109">
        <w:rPr>
          <w:i/>
          <w:lang w:val="en-GB"/>
        </w:rPr>
        <w:t>Vermamoeba</w:t>
      </w:r>
      <w:r w:rsidRPr="001F5109">
        <w:rPr>
          <w:lang w:val="en-GB"/>
        </w:rPr>
        <w:t xml:space="preserve"> was detected in </w:t>
      </w:r>
      <w:r w:rsidR="00BC1F1A" w:rsidRPr="001F5109">
        <w:rPr>
          <w:lang w:val="en-GB"/>
        </w:rPr>
        <w:t>7.6%</w:t>
      </w:r>
      <w:r w:rsidR="00FB2FE9" w:rsidRPr="001F5109">
        <w:rPr>
          <w:lang w:val="en-GB"/>
        </w:rPr>
        <w:t xml:space="preserve"> of these</w:t>
      </w:r>
      <w:r w:rsidR="00BC1F1A" w:rsidRPr="001F5109">
        <w:rPr>
          <w:lang w:val="en-GB"/>
        </w:rPr>
        <w:t xml:space="preserve"> </w:t>
      </w:r>
      <w:r w:rsidR="00AC4ADA" w:rsidRPr="001F5109">
        <w:rPr>
          <w:lang w:val="en-GB"/>
        </w:rPr>
        <w:t xml:space="preserve">samples. </w:t>
      </w:r>
      <w:r w:rsidR="001429D8" w:rsidRPr="001F5109">
        <w:rPr>
          <w:lang w:val="en-GB"/>
        </w:rPr>
        <w:t>Less than</w:t>
      </w:r>
      <w:r w:rsidR="00AC4ADA" w:rsidRPr="001F5109">
        <w:rPr>
          <w:lang w:val="en-GB"/>
        </w:rPr>
        <w:t xml:space="preserve"> half of the cooling water</w:t>
      </w:r>
      <w:r w:rsidRPr="001F5109">
        <w:rPr>
          <w:lang w:val="en-GB"/>
        </w:rPr>
        <w:t xml:space="preserve"> samples were also positive for FLA by culture, revealing however also other genera, as e.g. </w:t>
      </w:r>
      <w:r w:rsidRPr="001F5109">
        <w:rPr>
          <w:i/>
          <w:lang w:val="en-GB"/>
        </w:rPr>
        <w:t>Cochliopodium</w:t>
      </w:r>
      <w:r w:rsidRPr="001F5109">
        <w:rPr>
          <w:lang w:val="en-GB"/>
        </w:rPr>
        <w:t xml:space="preserve"> or </w:t>
      </w:r>
      <w:r w:rsidRPr="001F5109">
        <w:rPr>
          <w:i/>
          <w:lang w:val="en-GB"/>
        </w:rPr>
        <w:t>Stenamoeba</w:t>
      </w:r>
      <w:r w:rsidRPr="001F5109">
        <w:rPr>
          <w:lang w:val="en-GB"/>
        </w:rPr>
        <w:t xml:space="preserve">. Interestingly, a high number of </w:t>
      </w:r>
      <w:r w:rsidR="00861A37" w:rsidRPr="001F5109">
        <w:rPr>
          <w:lang w:val="en-GB"/>
        </w:rPr>
        <w:t xml:space="preserve">cooling tower </w:t>
      </w:r>
      <w:r w:rsidR="008624B5" w:rsidRPr="001F5109">
        <w:rPr>
          <w:lang w:val="en-GB"/>
        </w:rPr>
        <w:t>samples</w:t>
      </w:r>
      <w:r w:rsidR="008624B5" w:rsidRPr="001F5109">
        <w:rPr>
          <w:color w:val="C00000"/>
          <w:lang w:val="en-GB"/>
        </w:rPr>
        <w:t xml:space="preserve"> </w:t>
      </w:r>
      <w:r w:rsidR="00861A37" w:rsidRPr="001F5109">
        <w:rPr>
          <w:lang w:val="en-GB"/>
        </w:rPr>
        <w:t>68.8%</w:t>
      </w:r>
      <w:r w:rsidR="008624B5" w:rsidRPr="001F5109">
        <w:rPr>
          <w:lang w:val="en-GB"/>
        </w:rPr>
        <w:t xml:space="preserve"> </w:t>
      </w:r>
      <w:r w:rsidR="00861A37" w:rsidRPr="001F5109">
        <w:rPr>
          <w:lang w:val="en-GB"/>
        </w:rPr>
        <w:t>were not evaluable with</w:t>
      </w:r>
      <w:r w:rsidRPr="001F5109">
        <w:rPr>
          <w:lang w:val="en-GB"/>
        </w:rPr>
        <w:t xml:space="preserve"> </w:t>
      </w:r>
      <w:r w:rsidR="00861A37" w:rsidRPr="001F5109">
        <w:rPr>
          <w:i/>
          <w:lang w:val="en-GB"/>
        </w:rPr>
        <w:t>Legionella</w:t>
      </w:r>
      <w:r w:rsidR="00861A37" w:rsidRPr="001F5109">
        <w:rPr>
          <w:lang w:val="en-GB"/>
        </w:rPr>
        <w:t>-</w:t>
      </w:r>
      <w:r w:rsidRPr="001F5109">
        <w:rPr>
          <w:lang w:val="en-GB"/>
        </w:rPr>
        <w:t>standard cultivation techniques</w:t>
      </w:r>
      <w:r w:rsidR="00861A37" w:rsidRPr="001F5109">
        <w:rPr>
          <w:lang w:val="en-GB"/>
        </w:rPr>
        <w:t xml:space="preserve"> or had to be re-examined</w:t>
      </w:r>
      <w:r w:rsidRPr="001F5109">
        <w:rPr>
          <w:lang w:val="en-GB"/>
        </w:rPr>
        <w:t xml:space="preserve">, due to the composition of this special </w:t>
      </w:r>
      <w:r w:rsidR="00861A37" w:rsidRPr="001F5109">
        <w:rPr>
          <w:lang w:val="en-GB"/>
        </w:rPr>
        <w:t>sample type (high organic burden).</w:t>
      </w:r>
      <w:r w:rsidRPr="001F5109">
        <w:rPr>
          <w:lang w:val="en-GB"/>
        </w:rPr>
        <w:t xml:space="preserve"> Of the 2</w:t>
      </w:r>
      <w:r w:rsidR="00861A37" w:rsidRPr="001F5109">
        <w:rPr>
          <w:lang w:val="en-GB"/>
        </w:rPr>
        <w:t>0</w:t>
      </w:r>
      <w:r w:rsidRPr="001F5109">
        <w:rPr>
          <w:lang w:val="en-GB"/>
        </w:rPr>
        <w:t xml:space="preserve"> </w:t>
      </w:r>
      <w:r w:rsidR="00861A37" w:rsidRPr="001F5109">
        <w:rPr>
          <w:lang w:val="en-GB"/>
        </w:rPr>
        <w:t xml:space="preserve">cooling water </w:t>
      </w:r>
      <w:r w:rsidRPr="001F5109">
        <w:rPr>
          <w:lang w:val="en-GB"/>
        </w:rPr>
        <w:t xml:space="preserve">samples that could be screened by standard techniques, </w:t>
      </w:r>
      <w:r w:rsidR="00861A37" w:rsidRPr="001F5109">
        <w:rPr>
          <w:lang w:val="en-GB"/>
        </w:rPr>
        <w:t>five</w:t>
      </w:r>
      <w:r w:rsidRPr="001F5109">
        <w:rPr>
          <w:lang w:val="en-GB"/>
        </w:rPr>
        <w:t xml:space="preserve"> were positive for </w:t>
      </w:r>
      <w:r w:rsidRPr="001F5109">
        <w:rPr>
          <w:i/>
          <w:lang w:val="en-GB"/>
        </w:rPr>
        <w:t>Legionella</w:t>
      </w:r>
      <w:r w:rsidRPr="001F5109">
        <w:rPr>
          <w:lang w:val="en-GB"/>
        </w:rPr>
        <w:t xml:space="preserve"> spp. and 16 for </w:t>
      </w:r>
      <w:r w:rsidRPr="001F5109">
        <w:rPr>
          <w:i/>
          <w:lang w:val="en-GB"/>
        </w:rPr>
        <w:t>P</w:t>
      </w:r>
      <w:r w:rsidR="00861A37" w:rsidRPr="001F5109">
        <w:rPr>
          <w:i/>
          <w:lang w:val="en-GB"/>
        </w:rPr>
        <w:t>.</w:t>
      </w:r>
      <w:r w:rsidRPr="001F5109">
        <w:rPr>
          <w:i/>
          <w:lang w:val="en-GB"/>
        </w:rPr>
        <w:t xml:space="preserve"> aeruginosa</w:t>
      </w:r>
      <w:r w:rsidR="00D27D7B" w:rsidRPr="001F5109">
        <w:rPr>
          <w:i/>
          <w:lang w:val="en-GB"/>
        </w:rPr>
        <w:t xml:space="preserve"> </w:t>
      </w:r>
      <w:r w:rsidR="00D27D7B" w:rsidRPr="001F5109">
        <w:rPr>
          <w:lang w:val="en-GB"/>
        </w:rPr>
        <w:t>and additionally,</w:t>
      </w:r>
      <w:r w:rsidR="00D27D7B" w:rsidRPr="001F5109">
        <w:rPr>
          <w:i/>
          <w:lang w:val="en-GB"/>
        </w:rPr>
        <w:t xml:space="preserve"> </w:t>
      </w:r>
      <w:r w:rsidR="00D27D7B" w:rsidRPr="001F5109">
        <w:rPr>
          <w:lang w:val="en-GB"/>
        </w:rPr>
        <w:t xml:space="preserve">one sample taken from a hospital´s shower was also </w:t>
      </w:r>
      <w:r w:rsidR="00D27D7B" w:rsidRPr="001F5109">
        <w:rPr>
          <w:i/>
          <w:lang w:val="en-GB"/>
        </w:rPr>
        <w:t>Legionella</w:t>
      </w:r>
      <w:r w:rsidR="00D27D7B" w:rsidRPr="001F5109">
        <w:rPr>
          <w:lang w:val="en-GB"/>
        </w:rPr>
        <w:t xml:space="preserve"> positive</w:t>
      </w:r>
      <w:r w:rsidRPr="001F5109">
        <w:rPr>
          <w:lang w:val="en-GB"/>
        </w:rPr>
        <w:t xml:space="preserve">. </w:t>
      </w:r>
      <w:r w:rsidR="001321ED" w:rsidRPr="001F5109">
        <w:rPr>
          <w:lang w:val="en-GB"/>
        </w:rPr>
        <w:t>Moreover, s</w:t>
      </w:r>
      <w:r w:rsidR="00861A37" w:rsidRPr="001F5109">
        <w:rPr>
          <w:lang w:val="en-GB"/>
        </w:rPr>
        <w:t>ome amoeba isolates revealed intracellular bacteria by fluorescence in situ hybridization (FISH</w:t>
      </w:r>
      <w:r w:rsidR="00D27D7B" w:rsidRPr="001F5109">
        <w:rPr>
          <w:lang w:val="en-GB"/>
        </w:rPr>
        <w:t>).</w:t>
      </w:r>
      <w:r w:rsidR="00861A37" w:rsidRPr="001F5109">
        <w:rPr>
          <w:lang w:val="en-GB"/>
        </w:rPr>
        <w:t xml:space="preserve"> </w:t>
      </w:r>
      <w:r w:rsidR="00BF32F3" w:rsidRPr="001F5109">
        <w:rPr>
          <w:lang w:val="en-GB"/>
        </w:rPr>
        <w:t xml:space="preserve">As </w:t>
      </w:r>
      <w:r w:rsidR="003B0954" w:rsidRPr="001F5109">
        <w:rPr>
          <w:lang w:val="en-GB"/>
        </w:rPr>
        <w:t xml:space="preserve">cooling towers are of </w:t>
      </w:r>
      <w:r w:rsidR="002B3283" w:rsidRPr="001F5109">
        <w:rPr>
          <w:lang w:val="en-GB"/>
        </w:rPr>
        <w:t xml:space="preserve">public health </w:t>
      </w:r>
      <w:r w:rsidR="003B0954" w:rsidRPr="001F5109">
        <w:rPr>
          <w:lang w:val="en-GB"/>
        </w:rPr>
        <w:t xml:space="preserve">concern </w:t>
      </w:r>
      <w:r w:rsidR="002B3283" w:rsidRPr="001F5109">
        <w:rPr>
          <w:lang w:val="en-GB"/>
        </w:rPr>
        <w:t>it would be useful</w:t>
      </w:r>
      <w:r w:rsidRPr="001F5109">
        <w:rPr>
          <w:lang w:val="en-GB"/>
        </w:rPr>
        <w:t xml:space="preserve"> </w:t>
      </w:r>
      <w:r w:rsidR="002B3283" w:rsidRPr="001F5109">
        <w:rPr>
          <w:lang w:val="en-GB"/>
        </w:rPr>
        <w:t>to</w:t>
      </w:r>
      <w:r w:rsidR="00DD36E9" w:rsidRPr="001F5109">
        <w:rPr>
          <w:lang w:val="en-GB"/>
        </w:rPr>
        <w:t xml:space="preserve"> adapt standard</w:t>
      </w:r>
      <w:r w:rsidR="00913CF5" w:rsidRPr="001F5109">
        <w:rPr>
          <w:lang w:val="en-GB"/>
        </w:rPr>
        <w:t xml:space="preserve"> protocol</w:t>
      </w:r>
      <w:r w:rsidR="002B3283" w:rsidRPr="001F5109">
        <w:rPr>
          <w:lang w:val="en-GB"/>
        </w:rPr>
        <w:t>s</w:t>
      </w:r>
      <w:r w:rsidR="003B0954" w:rsidRPr="001F5109">
        <w:rPr>
          <w:lang w:val="en-GB"/>
        </w:rPr>
        <w:t xml:space="preserve"> and</w:t>
      </w:r>
      <w:r w:rsidR="00913CF5" w:rsidRPr="001F5109">
        <w:rPr>
          <w:lang w:val="en-GB"/>
        </w:rPr>
        <w:t xml:space="preserve"> </w:t>
      </w:r>
      <w:r w:rsidR="002B3283" w:rsidRPr="001F5109">
        <w:rPr>
          <w:lang w:val="en-GB"/>
        </w:rPr>
        <w:t xml:space="preserve">additionally use </w:t>
      </w:r>
      <w:r w:rsidR="00913CF5" w:rsidRPr="001F5109">
        <w:rPr>
          <w:lang w:val="en-GB"/>
        </w:rPr>
        <w:t>more sensitive methods like</w:t>
      </w:r>
      <w:r w:rsidRPr="001F5109">
        <w:rPr>
          <w:lang w:val="en-GB"/>
        </w:rPr>
        <w:t xml:space="preserve"> </w:t>
      </w:r>
      <w:r w:rsidR="00913CF5" w:rsidRPr="001F5109">
        <w:rPr>
          <w:i/>
          <w:lang w:val="en-GB"/>
        </w:rPr>
        <w:t>Legionella</w:t>
      </w:r>
      <w:r w:rsidR="00913CF5" w:rsidRPr="001F5109">
        <w:rPr>
          <w:lang w:val="en-GB"/>
        </w:rPr>
        <w:t>-</w:t>
      </w:r>
      <w:r w:rsidRPr="001F5109">
        <w:rPr>
          <w:lang w:val="en-GB"/>
        </w:rPr>
        <w:t xml:space="preserve">PCR </w:t>
      </w:r>
      <w:r w:rsidR="00DD36E9" w:rsidRPr="001F5109">
        <w:rPr>
          <w:lang w:val="en-GB"/>
        </w:rPr>
        <w:t>and particular</w:t>
      </w:r>
      <w:r w:rsidR="002B3283" w:rsidRPr="001F5109">
        <w:rPr>
          <w:lang w:val="en-GB"/>
        </w:rPr>
        <w:t>ly</w:t>
      </w:r>
      <w:r w:rsidR="00DD36E9" w:rsidRPr="001F5109">
        <w:rPr>
          <w:lang w:val="en-GB"/>
        </w:rPr>
        <w:t xml:space="preserve"> considerat</w:t>
      </w:r>
      <w:r w:rsidR="002B3283" w:rsidRPr="001F5109">
        <w:rPr>
          <w:lang w:val="en-GB"/>
        </w:rPr>
        <w:t>e</w:t>
      </w:r>
      <w:r w:rsidR="00DD36E9" w:rsidRPr="001F5109">
        <w:rPr>
          <w:lang w:val="en-GB"/>
        </w:rPr>
        <w:t xml:space="preserve"> the amoebal reservoir when screening</w:t>
      </w:r>
      <w:r w:rsidRPr="001F5109">
        <w:rPr>
          <w:lang w:val="en-GB"/>
        </w:rPr>
        <w:t xml:space="preserve"> cooling towers</w:t>
      </w:r>
      <w:r w:rsidR="00DD36E9" w:rsidRPr="001F5109">
        <w:rPr>
          <w:lang w:val="en-GB"/>
        </w:rPr>
        <w:t>.</w:t>
      </w:r>
      <w:r w:rsidRPr="001F5109">
        <w:rPr>
          <w:lang w:val="en-GB"/>
        </w:rPr>
        <w:t xml:space="preserve"> </w:t>
      </w:r>
    </w:p>
    <w:p w14:paraId="64D4639F" w14:textId="77777777" w:rsidR="0037777E" w:rsidRPr="001F5109" w:rsidRDefault="0037777E" w:rsidP="006A72E9">
      <w:pPr>
        <w:pageBreakBefore/>
        <w:spacing w:before="240" w:line="480" w:lineRule="auto"/>
        <w:jc w:val="both"/>
        <w:rPr>
          <w:rStyle w:val="Strong"/>
          <w:lang w:val="en-US"/>
        </w:rPr>
      </w:pPr>
      <w:r w:rsidRPr="001F5109">
        <w:rPr>
          <w:rStyle w:val="Strong"/>
          <w:lang w:val="en-US"/>
        </w:rPr>
        <w:lastRenderedPageBreak/>
        <w:t>Introduction</w:t>
      </w:r>
    </w:p>
    <w:p w14:paraId="42FEB1DD" w14:textId="77777777" w:rsidR="0014059C" w:rsidRPr="001F5109" w:rsidRDefault="001556D4" w:rsidP="0033463A">
      <w:pPr>
        <w:spacing w:before="240" w:line="360" w:lineRule="auto"/>
        <w:jc w:val="both"/>
        <w:rPr>
          <w:lang w:val="en-US"/>
        </w:rPr>
      </w:pPr>
      <w:r w:rsidRPr="001F5109">
        <w:rPr>
          <w:lang w:val="en-US"/>
        </w:rPr>
        <w:t xml:space="preserve">Free-living amoebae (FLA) have a worldwide </w:t>
      </w:r>
      <w:r w:rsidR="00052FC7" w:rsidRPr="001F5109">
        <w:rPr>
          <w:lang w:val="en-US"/>
        </w:rPr>
        <w:t>distribution</w:t>
      </w:r>
      <w:r w:rsidRPr="001F5109">
        <w:rPr>
          <w:lang w:val="en-US"/>
        </w:rPr>
        <w:t xml:space="preserve"> and are found in various natural habitats like soil, freshwater and seawater</w:t>
      </w:r>
      <w:r w:rsidR="00052FC7" w:rsidRPr="001F5109">
        <w:rPr>
          <w:lang w:val="en-US"/>
        </w:rPr>
        <w:t xml:space="preserve"> </w:t>
      </w:r>
      <w:r w:rsidR="00BA4C3C" w:rsidRPr="001F5109">
        <w:rPr>
          <w:noProof/>
          <w:color w:val="FF0000"/>
          <w:lang w:val="en-US"/>
        </w:rPr>
        <w:t>(1–4)</w:t>
      </w:r>
      <w:r w:rsidRPr="001F5109">
        <w:rPr>
          <w:lang w:val="en-US"/>
        </w:rPr>
        <w:t>. Additionally they can colonize engineered water facilities</w:t>
      </w:r>
      <w:r w:rsidR="00052FC7" w:rsidRPr="001F5109">
        <w:rPr>
          <w:lang w:val="en-US"/>
        </w:rPr>
        <w:t>,</w:t>
      </w:r>
      <w:r w:rsidRPr="001F5109">
        <w:rPr>
          <w:lang w:val="en-US"/>
        </w:rPr>
        <w:t xml:space="preserve"> </w:t>
      </w:r>
      <w:r w:rsidR="00052FC7" w:rsidRPr="001F5109">
        <w:rPr>
          <w:lang w:val="en-US"/>
        </w:rPr>
        <w:t>including</w:t>
      </w:r>
      <w:r w:rsidRPr="001F5109">
        <w:rPr>
          <w:lang w:val="en-US"/>
        </w:rPr>
        <w:t xml:space="preserve"> water treatment plants, air conditioning</w:t>
      </w:r>
      <w:r w:rsidR="0068141E" w:rsidRPr="001F5109">
        <w:rPr>
          <w:lang w:val="en-US"/>
        </w:rPr>
        <w:t>,</w:t>
      </w:r>
      <w:r w:rsidRPr="001F5109">
        <w:rPr>
          <w:lang w:val="en-US"/>
        </w:rPr>
        <w:t xml:space="preserve"> plumbing systems</w:t>
      </w:r>
      <w:r w:rsidR="00C21CB6" w:rsidRPr="001F5109">
        <w:rPr>
          <w:lang w:val="en-US"/>
        </w:rPr>
        <w:t xml:space="preserve"> and drinking water networks</w:t>
      </w:r>
      <w:r w:rsidRPr="001F5109">
        <w:rPr>
          <w:lang w:val="en-US"/>
        </w:rPr>
        <w:t xml:space="preserve"> or cooling</w:t>
      </w:r>
      <w:r w:rsidR="002A1DB9" w:rsidRPr="001F5109">
        <w:rPr>
          <w:lang w:val="en-US"/>
        </w:rPr>
        <w:t xml:space="preserve"> </w:t>
      </w:r>
      <w:r w:rsidR="00C21CB6" w:rsidRPr="001F5109">
        <w:rPr>
          <w:lang w:val="en-US"/>
        </w:rPr>
        <w:t xml:space="preserve">towers </w:t>
      </w:r>
      <w:r w:rsidR="00BA4C3C" w:rsidRPr="001F5109">
        <w:rPr>
          <w:noProof/>
          <w:color w:val="FF0000"/>
          <w:lang w:val="en-US"/>
        </w:rPr>
        <w:t>(5–7)</w:t>
      </w:r>
      <w:r w:rsidR="00C21CB6" w:rsidRPr="001F5109">
        <w:rPr>
          <w:lang w:val="en-US"/>
        </w:rPr>
        <w:t xml:space="preserve">. </w:t>
      </w:r>
      <w:r w:rsidRPr="001F5109">
        <w:rPr>
          <w:lang w:val="en-US"/>
        </w:rPr>
        <w:t>In any of these habitats FLA play an important role as predators of bacteria</w:t>
      </w:r>
      <w:r w:rsidR="00336376" w:rsidRPr="001F5109">
        <w:rPr>
          <w:lang w:val="en-US"/>
        </w:rPr>
        <w:t>, but</w:t>
      </w:r>
      <w:del w:id="1" w:author="Matthias Horn" w:date="2015-11-06T09:21:00Z">
        <w:r w:rsidR="006B6505" w:rsidRPr="001F5109" w:rsidDel="00D45A54">
          <w:rPr>
            <w:lang w:val="en-US"/>
          </w:rPr>
          <w:delText>.</w:delText>
        </w:r>
        <w:r w:rsidRPr="001F5109" w:rsidDel="00D45A54">
          <w:rPr>
            <w:lang w:val="en-US"/>
          </w:rPr>
          <w:delText xml:space="preserve"> </w:delText>
        </w:r>
        <w:r w:rsidR="000C2B80" w:rsidRPr="001F5109" w:rsidDel="00D45A54">
          <w:rPr>
            <w:lang w:val="en-US"/>
          </w:rPr>
          <w:delText>A</w:delText>
        </w:r>
      </w:del>
      <w:ins w:id="2" w:author="Matthias Horn" w:date="2015-11-06T09:21:00Z">
        <w:r w:rsidR="00D45A54">
          <w:rPr>
            <w:lang w:val="en-US"/>
          </w:rPr>
          <w:t xml:space="preserve"> a</w:t>
        </w:r>
      </w:ins>
      <w:r w:rsidR="000C2B80" w:rsidRPr="001F5109">
        <w:rPr>
          <w:lang w:val="en-US"/>
        </w:rPr>
        <w:t>moebae</w:t>
      </w:r>
      <w:r w:rsidRPr="001F5109">
        <w:rPr>
          <w:lang w:val="en-US"/>
        </w:rPr>
        <w:t xml:space="preserve"> are </w:t>
      </w:r>
      <w:r w:rsidR="00336376" w:rsidRPr="001F5109">
        <w:rPr>
          <w:lang w:val="en-US"/>
        </w:rPr>
        <w:t xml:space="preserve">also </w:t>
      </w:r>
      <w:r w:rsidRPr="001F5109">
        <w:rPr>
          <w:lang w:val="en-US"/>
        </w:rPr>
        <w:t xml:space="preserve">known to serve as vehicles of replication and dispersal for bacteria </w:t>
      </w:r>
      <w:r w:rsidR="00C218EE" w:rsidRPr="001F5109">
        <w:rPr>
          <w:noProof/>
          <w:color w:val="FF0000"/>
          <w:lang w:val="en-US"/>
        </w:rPr>
        <w:t>(8–12)</w:t>
      </w:r>
      <w:r w:rsidRPr="001F5109">
        <w:rPr>
          <w:lang w:val="en-US"/>
        </w:rPr>
        <w:t xml:space="preserve">. Especially the extremely resistant genus </w:t>
      </w:r>
      <w:r w:rsidRPr="001F5109">
        <w:rPr>
          <w:i/>
          <w:lang w:val="en-US"/>
        </w:rPr>
        <w:t xml:space="preserve">Acanthamoeba </w:t>
      </w:r>
      <w:r w:rsidRPr="001F5109">
        <w:rPr>
          <w:lang w:val="en-US"/>
        </w:rPr>
        <w:t xml:space="preserve">is a suitable host for several bacteria, including </w:t>
      </w:r>
      <w:r w:rsidRPr="001F5109">
        <w:rPr>
          <w:i/>
          <w:lang w:val="en-US"/>
        </w:rPr>
        <w:t xml:space="preserve">Legionella pneumophila, </w:t>
      </w:r>
      <w:r w:rsidRPr="001F5109">
        <w:rPr>
          <w:lang w:val="en-US"/>
        </w:rPr>
        <w:t>which can cause a severe pneumonia, the “Legionnaires´ disease”</w:t>
      </w:r>
      <w:r w:rsidR="00A23512" w:rsidRPr="001F5109">
        <w:rPr>
          <w:lang w:val="en-US"/>
        </w:rPr>
        <w:t xml:space="preserve"> </w:t>
      </w:r>
      <w:r w:rsidR="00C218EE" w:rsidRPr="001F5109">
        <w:rPr>
          <w:noProof/>
          <w:color w:val="FF0000"/>
          <w:lang w:val="en-US"/>
        </w:rPr>
        <w:t>(13)</w:t>
      </w:r>
      <w:r w:rsidRPr="001F5109">
        <w:rPr>
          <w:lang w:val="en-US"/>
        </w:rPr>
        <w:t xml:space="preserve">. Intracellular legionellae are </w:t>
      </w:r>
      <w:r w:rsidR="00D52CF1" w:rsidRPr="001F5109">
        <w:rPr>
          <w:lang w:val="en-US"/>
        </w:rPr>
        <w:t>protected and</w:t>
      </w:r>
      <w:r w:rsidR="000C2B80" w:rsidRPr="001F5109">
        <w:rPr>
          <w:lang w:val="en-US"/>
        </w:rPr>
        <w:t xml:space="preserve"> </w:t>
      </w:r>
      <w:r w:rsidR="00D52CF1" w:rsidRPr="001F5109">
        <w:rPr>
          <w:lang w:val="en-US"/>
        </w:rPr>
        <w:t xml:space="preserve">gain resistance to e.g. </w:t>
      </w:r>
      <w:r w:rsidR="004B6908" w:rsidRPr="001F5109">
        <w:rPr>
          <w:lang w:val="en-US"/>
        </w:rPr>
        <w:t xml:space="preserve">changes in pH, </w:t>
      </w:r>
      <w:r w:rsidR="00565D5D" w:rsidRPr="001F5109">
        <w:rPr>
          <w:lang w:val="en-US"/>
        </w:rPr>
        <w:t>temperature changes</w:t>
      </w:r>
      <w:r w:rsidR="00D52CF1" w:rsidRPr="001F5109">
        <w:rPr>
          <w:lang w:val="en-US"/>
        </w:rPr>
        <w:t xml:space="preserve"> or biocides</w:t>
      </w:r>
      <w:r w:rsidR="00BA2356" w:rsidRPr="001F5109">
        <w:rPr>
          <w:lang w:val="en-US"/>
        </w:rPr>
        <w:t xml:space="preserve"> </w:t>
      </w:r>
      <w:r w:rsidR="00C218EE" w:rsidRPr="001F5109">
        <w:rPr>
          <w:noProof/>
          <w:color w:val="FF0000"/>
          <w:lang w:val="en-US"/>
        </w:rPr>
        <w:t>(14, 15)</w:t>
      </w:r>
      <w:r w:rsidR="00D52CF1" w:rsidRPr="001F5109">
        <w:rPr>
          <w:lang w:val="en-US"/>
        </w:rPr>
        <w:t xml:space="preserve">, </w:t>
      </w:r>
      <w:r w:rsidR="00336376" w:rsidRPr="001F5109">
        <w:rPr>
          <w:lang w:val="en-US"/>
        </w:rPr>
        <w:t>enabling</w:t>
      </w:r>
      <w:r w:rsidR="00D52CF1" w:rsidRPr="001F5109">
        <w:rPr>
          <w:lang w:val="en-US"/>
        </w:rPr>
        <w:t xml:space="preserve"> them to</w:t>
      </w:r>
      <w:r w:rsidRPr="001F5109">
        <w:rPr>
          <w:lang w:val="en-US"/>
        </w:rPr>
        <w:t xml:space="preserve"> survive disinfection measures </w:t>
      </w:r>
      <w:r w:rsidR="00901D47" w:rsidRPr="001F5109">
        <w:rPr>
          <w:noProof/>
          <w:color w:val="FF0000"/>
          <w:lang w:val="en-US"/>
        </w:rPr>
        <w:t>(16–18)</w:t>
      </w:r>
      <w:r w:rsidR="00231143" w:rsidRPr="001F5109">
        <w:rPr>
          <w:lang w:val="en-US"/>
        </w:rPr>
        <w:t>.</w:t>
      </w:r>
      <w:r w:rsidR="00565D5D" w:rsidRPr="001F5109">
        <w:rPr>
          <w:lang w:val="en-US"/>
        </w:rPr>
        <w:t xml:space="preserve"> Moreover,</w:t>
      </w:r>
      <w:r w:rsidR="00D52CF1" w:rsidRPr="001F5109">
        <w:rPr>
          <w:lang w:val="en-US"/>
        </w:rPr>
        <w:t xml:space="preserve"> </w:t>
      </w:r>
      <w:r w:rsidR="00416583" w:rsidRPr="001F5109">
        <w:rPr>
          <w:lang w:val="en-US"/>
        </w:rPr>
        <w:t>under environmental stress</w:t>
      </w:r>
      <w:r w:rsidR="00C5584F" w:rsidRPr="001F5109">
        <w:rPr>
          <w:lang w:val="en-US"/>
        </w:rPr>
        <w:t>,</w:t>
      </w:r>
      <w:r w:rsidR="00416583" w:rsidRPr="001F5109">
        <w:rPr>
          <w:lang w:val="en-US"/>
        </w:rPr>
        <w:t xml:space="preserve"> </w:t>
      </w:r>
      <w:r w:rsidR="00565D5D" w:rsidRPr="001F5109">
        <w:rPr>
          <w:lang w:val="en-US"/>
        </w:rPr>
        <w:t xml:space="preserve">legionellae can enter a physiological dormant state, the </w:t>
      </w:r>
      <w:r w:rsidR="00416583" w:rsidRPr="001F5109">
        <w:rPr>
          <w:lang w:val="en-US"/>
        </w:rPr>
        <w:t>viable but non</w:t>
      </w:r>
      <w:r w:rsidR="00564690" w:rsidRPr="001F5109">
        <w:rPr>
          <w:lang w:val="en-US"/>
        </w:rPr>
        <w:t>-</w:t>
      </w:r>
      <w:r w:rsidR="00416583" w:rsidRPr="001F5109">
        <w:rPr>
          <w:lang w:val="en-US"/>
        </w:rPr>
        <w:t xml:space="preserve">culturable </w:t>
      </w:r>
      <w:r w:rsidR="00C5584F" w:rsidRPr="001F5109">
        <w:rPr>
          <w:lang w:val="en-US"/>
        </w:rPr>
        <w:t xml:space="preserve">(VBNC) </w:t>
      </w:r>
      <w:r w:rsidR="00416583" w:rsidRPr="001F5109">
        <w:rPr>
          <w:lang w:val="en-US"/>
        </w:rPr>
        <w:t xml:space="preserve">state, </w:t>
      </w:r>
      <w:r w:rsidR="008A3329" w:rsidRPr="001F5109">
        <w:rPr>
          <w:lang w:val="en-US"/>
        </w:rPr>
        <w:t xml:space="preserve">in which </w:t>
      </w:r>
      <w:r w:rsidR="00416583" w:rsidRPr="001F5109">
        <w:rPr>
          <w:lang w:val="en-US"/>
        </w:rPr>
        <w:t>they cannot be detected b</w:t>
      </w:r>
      <w:r w:rsidR="007218E7" w:rsidRPr="001F5109">
        <w:rPr>
          <w:lang w:val="en-US"/>
        </w:rPr>
        <w:t>y standard cultivation technique</w:t>
      </w:r>
      <w:r w:rsidR="00A06B1A" w:rsidRPr="001F5109">
        <w:rPr>
          <w:lang w:val="en-US"/>
        </w:rPr>
        <w:t>s</w:t>
      </w:r>
      <w:r w:rsidR="00416583" w:rsidRPr="001F5109">
        <w:rPr>
          <w:lang w:val="en-US"/>
        </w:rPr>
        <w:t xml:space="preserve">. </w:t>
      </w:r>
      <w:r w:rsidR="00A06B1A" w:rsidRPr="001F5109">
        <w:rPr>
          <w:lang w:val="en-US"/>
        </w:rPr>
        <w:t>P</w:t>
      </w:r>
      <w:r w:rsidR="002A2728" w:rsidRPr="001F5109">
        <w:rPr>
          <w:lang w:val="en-US"/>
        </w:rPr>
        <w:t xml:space="preserve">assage through </w:t>
      </w:r>
      <w:r w:rsidR="00A06B1A" w:rsidRPr="001F5109">
        <w:rPr>
          <w:lang w:val="en-US"/>
        </w:rPr>
        <w:t>FLA</w:t>
      </w:r>
      <w:r w:rsidR="007C2352" w:rsidRPr="001F5109">
        <w:rPr>
          <w:i/>
          <w:lang w:val="en-US"/>
        </w:rPr>
        <w:t>,</w:t>
      </w:r>
      <w:r w:rsidR="002A2728" w:rsidRPr="001F5109">
        <w:rPr>
          <w:lang w:val="en-US"/>
        </w:rPr>
        <w:t xml:space="preserve"> </w:t>
      </w:r>
      <w:r w:rsidR="00A06B1A" w:rsidRPr="001F5109">
        <w:rPr>
          <w:lang w:val="en-US"/>
        </w:rPr>
        <w:t xml:space="preserve">seems to resuscitate </w:t>
      </w:r>
      <w:r w:rsidR="002A2728" w:rsidRPr="001F5109">
        <w:rPr>
          <w:lang w:val="en-US"/>
        </w:rPr>
        <w:t xml:space="preserve">VBNCs </w:t>
      </w:r>
      <w:r w:rsidR="00901D47" w:rsidRPr="001F5109">
        <w:rPr>
          <w:noProof/>
          <w:color w:val="FF0000"/>
          <w:lang w:val="en-GB"/>
        </w:rPr>
        <w:t>(19–22)</w:t>
      </w:r>
      <w:r w:rsidR="002A2728" w:rsidRPr="001F5109">
        <w:rPr>
          <w:color w:val="C00000"/>
          <w:lang w:val="en-GB"/>
        </w:rPr>
        <w:t xml:space="preserve"> </w:t>
      </w:r>
      <w:r w:rsidR="00A06B1A" w:rsidRPr="001F5109">
        <w:rPr>
          <w:lang w:val="en-US"/>
        </w:rPr>
        <w:t>and</w:t>
      </w:r>
      <w:r w:rsidRPr="001F5109">
        <w:rPr>
          <w:lang w:val="en-US"/>
        </w:rPr>
        <w:t xml:space="preserve"> to enhance the infectivity</w:t>
      </w:r>
      <w:r w:rsidR="00857184" w:rsidRPr="001F5109">
        <w:rPr>
          <w:lang w:val="en-US"/>
        </w:rPr>
        <w:t xml:space="preserve"> </w:t>
      </w:r>
      <w:r w:rsidR="00A06B1A" w:rsidRPr="001F5109">
        <w:rPr>
          <w:lang w:val="en-US"/>
        </w:rPr>
        <w:t xml:space="preserve">of </w:t>
      </w:r>
      <w:r w:rsidR="00A06B1A" w:rsidRPr="001F5109">
        <w:rPr>
          <w:i/>
          <w:lang w:val="en-US"/>
        </w:rPr>
        <w:t>Legionella</w:t>
      </w:r>
      <w:r w:rsidR="00A06B1A" w:rsidRPr="001F5109">
        <w:rPr>
          <w:lang w:val="en-US"/>
        </w:rPr>
        <w:t xml:space="preserve"> spp. </w:t>
      </w:r>
      <w:r w:rsidR="00901D47" w:rsidRPr="001F5109">
        <w:rPr>
          <w:noProof/>
          <w:color w:val="FF0000"/>
          <w:lang w:val="en-US"/>
        </w:rPr>
        <w:t>(23–25)</w:t>
      </w:r>
      <w:r w:rsidRPr="001F5109">
        <w:rPr>
          <w:lang w:val="en-US"/>
        </w:rPr>
        <w:t>.</w:t>
      </w:r>
      <w:r w:rsidR="007C2352" w:rsidRPr="001F5109">
        <w:rPr>
          <w:lang w:val="en-US"/>
        </w:rPr>
        <w:t xml:space="preserve"> </w:t>
      </w:r>
      <w:r w:rsidR="00C67B2C" w:rsidRPr="001F5109">
        <w:rPr>
          <w:lang w:val="en-US"/>
        </w:rPr>
        <w:t>Man-made habitats like open cooling towers</w:t>
      </w:r>
      <w:r w:rsidRPr="001F5109">
        <w:rPr>
          <w:lang w:val="en-US"/>
        </w:rPr>
        <w:t xml:space="preserve"> </w:t>
      </w:r>
      <w:r w:rsidR="00C67B2C" w:rsidRPr="001F5109">
        <w:rPr>
          <w:lang w:val="en-US"/>
        </w:rPr>
        <w:t>can disseminate l</w:t>
      </w:r>
      <w:r w:rsidRPr="001F5109">
        <w:rPr>
          <w:lang w:val="en-US"/>
        </w:rPr>
        <w:t>egionellae via aerosols</w:t>
      </w:r>
      <w:r w:rsidR="00C67B2C" w:rsidRPr="001F5109">
        <w:rPr>
          <w:lang w:val="en-US"/>
        </w:rPr>
        <w:t xml:space="preserve"> if they are not regularly serviced and controlled</w:t>
      </w:r>
      <w:r w:rsidR="002A1DB9" w:rsidRPr="001F5109">
        <w:rPr>
          <w:lang w:val="en-US"/>
        </w:rPr>
        <w:t xml:space="preserve"> </w:t>
      </w:r>
      <w:r w:rsidR="00901D47" w:rsidRPr="001F5109">
        <w:rPr>
          <w:noProof/>
          <w:color w:val="FF0000"/>
          <w:lang w:val="en-US"/>
        </w:rPr>
        <w:t>(26)</w:t>
      </w:r>
      <w:r w:rsidRPr="001F5109">
        <w:rPr>
          <w:lang w:val="en-US"/>
        </w:rPr>
        <w:t xml:space="preserve">. </w:t>
      </w:r>
      <w:r w:rsidR="00C74C18" w:rsidRPr="001F5109">
        <w:rPr>
          <w:lang w:val="en-US"/>
        </w:rPr>
        <w:t xml:space="preserve">These aerosols can be distributed over long distances from 1 to 6 km </w:t>
      </w:r>
      <w:r w:rsidR="00901D47" w:rsidRPr="001F5109">
        <w:rPr>
          <w:noProof/>
          <w:color w:val="FF0000"/>
          <w:lang w:val="en-US"/>
        </w:rPr>
        <w:t>(27)</w:t>
      </w:r>
      <w:r w:rsidR="00C8193D" w:rsidRPr="001F5109">
        <w:rPr>
          <w:lang w:val="en-US"/>
        </w:rPr>
        <w:t>.</w:t>
      </w:r>
      <w:r w:rsidR="00C74C18" w:rsidRPr="001F5109">
        <w:rPr>
          <w:lang w:val="en-US"/>
        </w:rPr>
        <w:t xml:space="preserve"> </w:t>
      </w:r>
      <w:r w:rsidRPr="001F5109">
        <w:rPr>
          <w:lang w:val="en-US"/>
        </w:rPr>
        <w:t>Particularly cooling towers of large public buildings pose a risk for public health</w:t>
      </w:r>
      <w:r w:rsidR="00A06B1A" w:rsidRPr="001F5109">
        <w:rPr>
          <w:lang w:val="en-US"/>
        </w:rPr>
        <w:t xml:space="preserve"> and have been reported as</w:t>
      </w:r>
      <w:r w:rsidRPr="001F5109">
        <w:rPr>
          <w:lang w:val="en-US"/>
        </w:rPr>
        <w:t xml:space="preserve"> source</w:t>
      </w:r>
      <w:r w:rsidR="00C96BD0" w:rsidRPr="001F5109">
        <w:rPr>
          <w:lang w:val="en-US"/>
        </w:rPr>
        <w:t>s</w:t>
      </w:r>
      <w:r w:rsidRPr="001F5109">
        <w:rPr>
          <w:lang w:val="en-US"/>
        </w:rPr>
        <w:t xml:space="preserve"> of </w:t>
      </w:r>
      <w:r w:rsidR="00C96BD0" w:rsidRPr="001F5109">
        <w:rPr>
          <w:lang w:val="en-US"/>
        </w:rPr>
        <w:t>community</w:t>
      </w:r>
      <w:r w:rsidR="00A06B1A" w:rsidRPr="001F5109">
        <w:rPr>
          <w:lang w:val="en-US"/>
        </w:rPr>
        <w:t>-</w:t>
      </w:r>
      <w:r w:rsidR="00C96BD0" w:rsidRPr="001F5109">
        <w:rPr>
          <w:lang w:val="en-US"/>
        </w:rPr>
        <w:t>acquired and nosocomial outbreaks of Legionn</w:t>
      </w:r>
      <w:r w:rsidRPr="001F5109">
        <w:rPr>
          <w:lang w:val="en-US"/>
        </w:rPr>
        <w:t>a</w:t>
      </w:r>
      <w:r w:rsidR="00C96BD0" w:rsidRPr="001F5109">
        <w:rPr>
          <w:lang w:val="en-US"/>
        </w:rPr>
        <w:t xml:space="preserve">ires´ disease </w:t>
      </w:r>
      <w:r w:rsidR="00901D47" w:rsidRPr="001F5109">
        <w:rPr>
          <w:noProof/>
          <w:color w:val="FF0000"/>
          <w:lang w:val="en-US"/>
        </w:rPr>
        <w:t>(28–32)</w:t>
      </w:r>
      <w:r w:rsidRPr="001F5109">
        <w:rPr>
          <w:color w:val="FF0000"/>
          <w:lang w:val="en-US"/>
        </w:rPr>
        <w:t xml:space="preserve">. </w:t>
      </w:r>
      <w:r w:rsidR="00FA200C" w:rsidRPr="001F5109">
        <w:rPr>
          <w:lang w:val="en-US"/>
        </w:rPr>
        <w:t>An example for s</w:t>
      </w:r>
      <w:r w:rsidR="00C8193D" w:rsidRPr="001F5109">
        <w:rPr>
          <w:lang w:val="en-US"/>
        </w:rPr>
        <w:t xml:space="preserve">uch an </w:t>
      </w:r>
      <w:r w:rsidR="008644BD" w:rsidRPr="001F5109">
        <w:rPr>
          <w:lang w:val="en-US"/>
        </w:rPr>
        <w:t>incidence</w:t>
      </w:r>
      <w:r w:rsidR="00FA200C" w:rsidRPr="001F5109">
        <w:rPr>
          <w:lang w:val="en-US"/>
        </w:rPr>
        <w:t xml:space="preserve"> in Austria was </w:t>
      </w:r>
      <w:commentRangeStart w:id="3"/>
      <w:r w:rsidR="00FA200C" w:rsidRPr="001F5109">
        <w:rPr>
          <w:lang w:val="en-US"/>
        </w:rPr>
        <w:t xml:space="preserve">investigated and reported </w:t>
      </w:r>
      <w:del w:id="4" w:author="Matthias Horn" w:date="2015-11-06T09:23:00Z">
        <w:r w:rsidR="00FA200C" w:rsidRPr="001F5109" w:rsidDel="00D45A54">
          <w:rPr>
            <w:lang w:val="en-US"/>
          </w:rPr>
          <w:delText xml:space="preserve">from the AGES in </w:delText>
        </w:r>
      </w:del>
      <w:r w:rsidR="00C8193D" w:rsidRPr="001F5109">
        <w:rPr>
          <w:lang w:val="en-US"/>
        </w:rPr>
        <w:t>2007</w:t>
      </w:r>
      <w:r w:rsidR="00C74C18" w:rsidRPr="001F5109">
        <w:rPr>
          <w:lang w:val="en-US"/>
        </w:rPr>
        <w:t>,</w:t>
      </w:r>
      <w:commentRangeEnd w:id="3"/>
      <w:r w:rsidR="00336376" w:rsidRPr="001F5109">
        <w:rPr>
          <w:rStyle w:val="CommentReference"/>
        </w:rPr>
        <w:commentReference w:id="3"/>
      </w:r>
      <w:r w:rsidR="00C74C18" w:rsidRPr="001F5109">
        <w:rPr>
          <w:lang w:val="en-US"/>
        </w:rPr>
        <w:t xml:space="preserve"> </w:t>
      </w:r>
      <w:r w:rsidR="00C8193D" w:rsidRPr="001F5109">
        <w:rPr>
          <w:lang w:val="en-US"/>
        </w:rPr>
        <w:t xml:space="preserve">when </w:t>
      </w:r>
      <w:r w:rsidR="008644BD" w:rsidRPr="001F5109">
        <w:rPr>
          <w:lang w:val="en-US"/>
        </w:rPr>
        <w:t>the</w:t>
      </w:r>
      <w:r w:rsidR="00C74C18" w:rsidRPr="001F5109">
        <w:rPr>
          <w:lang w:val="en-US"/>
        </w:rPr>
        <w:t xml:space="preserve"> cooling tower</w:t>
      </w:r>
      <w:r w:rsidR="008644BD" w:rsidRPr="001F5109">
        <w:rPr>
          <w:lang w:val="en-US"/>
        </w:rPr>
        <w:t>s of a hospital were</w:t>
      </w:r>
      <w:r w:rsidR="00C74C18" w:rsidRPr="001F5109">
        <w:rPr>
          <w:lang w:val="en-US"/>
        </w:rPr>
        <w:t xml:space="preserve"> the source of a </w:t>
      </w:r>
      <w:r w:rsidR="00C74C18" w:rsidRPr="001F5109">
        <w:rPr>
          <w:i/>
          <w:lang w:val="en-US"/>
        </w:rPr>
        <w:t>Legionella</w:t>
      </w:r>
      <w:r w:rsidR="00C74C18" w:rsidRPr="001F5109">
        <w:rPr>
          <w:lang w:val="en-US"/>
        </w:rPr>
        <w:t xml:space="preserve"> </w:t>
      </w:r>
      <w:r w:rsidR="008644BD" w:rsidRPr="001F5109">
        <w:rPr>
          <w:lang w:val="en-US"/>
        </w:rPr>
        <w:t>outbreak.</w:t>
      </w:r>
      <w:r w:rsidR="00C8193D" w:rsidRPr="001F5109">
        <w:rPr>
          <w:lang w:val="en-US"/>
        </w:rPr>
        <w:t xml:space="preserve"> </w:t>
      </w:r>
      <w:r w:rsidR="008644BD" w:rsidRPr="001F5109">
        <w:rPr>
          <w:lang w:val="en-US"/>
        </w:rPr>
        <w:t xml:space="preserve">16 cases of Legionellosis occurred not only in the hospital, but also </w:t>
      </w:r>
      <w:r w:rsidR="00FA200C" w:rsidRPr="001F5109">
        <w:rPr>
          <w:lang w:val="en-US"/>
        </w:rPr>
        <w:t xml:space="preserve">in </w:t>
      </w:r>
      <w:r w:rsidR="00A06B1A" w:rsidRPr="001F5109">
        <w:rPr>
          <w:lang w:val="en-US"/>
        </w:rPr>
        <w:t>its surroundings</w:t>
      </w:r>
      <w:r w:rsidR="00FA200C" w:rsidRPr="001F5109">
        <w:rPr>
          <w:lang w:val="en-US"/>
        </w:rPr>
        <w:t xml:space="preserve"> and 3/16 cases were lethal. </w:t>
      </w:r>
      <w:r w:rsidR="00A06B1A" w:rsidRPr="001F5109">
        <w:rPr>
          <w:lang w:val="en-US"/>
        </w:rPr>
        <w:t>Until now,</w:t>
      </w:r>
      <w:r w:rsidR="00C96BD0" w:rsidRPr="001F5109">
        <w:rPr>
          <w:lang w:val="en-US"/>
        </w:rPr>
        <w:t xml:space="preserve"> </w:t>
      </w:r>
      <w:r w:rsidRPr="001F5109">
        <w:rPr>
          <w:lang w:val="en-US"/>
        </w:rPr>
        <w:t xml:space="preserve">legislation in Austria does neither require the registration of wet cooling systems nor are regular microbiological monitoring or standard disinfection mandatory. </w:t>
      </w:r>
      <w:r w:rsidR="00FA200C" w:rsidRPr="001F5109">
        <w:rPr>
          <w:lang w:val="en-US"/>
        </w:rPr>
        <w:t xml:space="preserve">In a previous study, we have shown that FLA and legionellae are abundant in Austrian industrial waters </w:t>
      </w:r>
      <w:r w:rsidR="00231143" w:rsidRPr="001F5109">
        <w:rPr>
          <w:lang w:val="en-US"/>
        </w:rPr>
        <w:t xml:space="preserve">and cooling towers </w:t>
      </w:r>
      <w:r w:rsidR="00901D47" w:rsidRPr="001F5109">
        <w:rPr>
          <w:noProof/>
          <w:color w:val="FF0000"/>
          <w:lang w:val="en-US"/>
        </w:rPr>
        <w:t>(33)</w:t>
      </w:r>
      <w:r w:rsidR="00FA200C" w:rsidRPr="001F5109">
        <w:rPr>
          <w:lang w:val="en-US"/>
        </w:rPr>
        <w:t xml:space="preserve">. </w:t>
      </w:r>
      <w:r w:rsidR="00231143" w:rsidRPr="001F5109">
        <w:rPr>
          <w:lang w:val="en-US"/>
        </w:rPr>
        <w:t>Thus</w:t>
      </w:r>
      <w:r w:rsidRPr="001F5109">
        <w:rPr>
          <w:lang w:val="en-US"/>
        </w:rPr>
        <w:t>, a project was initiated to screen waters from cooling towers for FLA</w:t>
      </w:r>
      <w:r w:rsidR="00231143" w:rsidRPr="001F5109">
        <w:rPr>
          <w:lang w:val="en-US"/>
        </w:rPr>
        <w:t xml:space="preserve">, </w:t>
      </w:r>
      <w:r w:rsidRPr="001F5109">
        <w:rPr>
          <w:i/>
          <w:lang w:val="en-US"/>
        </w:rPr>
        <w:t>Legionella</w:t>
      </w:r>
      <w:r w:rsidRPr="001F5109">
        <w:rPr>
          <w:lang w:val="en-US"/>
        </w:rPr>
        <w:t xml:space="preserve"> spp. and </w:t>
      </w:r>
      <w:r w:rsidRPr="001F5109">
        <w:rPr>
          <w:i/>
          <w:lang w:val="en-US"/>
        </w:rPr>
        <w:t>Pseudomonas aeruginosa</w:t>
      </w:r>
      <w:r w:rsidRPr="001F5109">
        <w:rPr>
          <w:lang w:val="en-US"/>
        </w:rPr>
        <w:t xml:space="preserve"> in parallel. A particular aim of this study was to also assess the diversity of FLA relevant as bacterial hosts and to investigate all amoebal isolates for intracellular bacteria. A rapid and reliable screening system for the detection and synchronous differentiation of the amoebal hosts was established. The detection of </w:t>
      </w:r>
      <w:r w:rsidRPr="001F5109">
        <w:rPr>
          <w:i/>
          <w:lang w:val="en-US"/>
        </w:rPr>
        <w:t xml:space="preserve">Legionella </w:t>
      </w:r>
      <w:r w:rsidRPr="001F5109">
        <w:rPr>
          <w:lang w:val="en-US"/>
        </w:rPr>
        <w:t xml:space="preserve">spp. and </w:t>
      </w:r>
      <w:r w:rsidRPr="001F5109">
        <w:rPr>
          <w:i/>
          <w:lang w:val="en-US"/>
        </w:rPr>
        <w:t>P. aeruginosa</w:t>
      </w:r>
      <w:r w:rsidRPr="001F5109">
        <w:rPr>
          <w:lang w:val="en-US"/>
        </w:rPr>
        <w:t xml:space="preserve"> was achieved by standard cultivation techniques.</w:t>
      </w:r>
      <w:r w:rsidR="008A4624" w:rsidRPr="001F5109">
        <w:rPr>
          <w:lang w:val="en-US"/>
        </w:rPr>
        <w:t xml:space="preserve"> </w:t>
      </w:r>
    </w:p>
    <w:p w14:paraId="3FFA42BA" w14:textId="77777777" w:rsidR="00C63636" w:rsidRPr="001F5109" w:rsidRDefault="00C63636" w:rsidP="0033463A">
      <w:pPr>
        <w:pageBreakBefore/>
        <w:spacing w:before="240" w:line="360" w:lineRule="auto"/>
        <w:jc w:val="both"/>
        <w:rPr>
          <w:rStyle w:val="Strong"/>
          <w:lang w:val="en-US"/>
        </w:rPr>
      </w:pPr>
      <w:r w:rsidRPr="001F5109">
        <w:rPr>
          <w:rStyle w:val="Strong"/>
          <w:lang w:val="en-US"/>
        </w:rPr>
        <w:lastRenderedPageBreak/>
        <w:t>Materials and Methods</w:t>
      </w:r>
    </w:p>
    <w:p w14:paraId="7EDEB26F" w14:textId="77777777" w:rsidR="001556D4" w:rsidRPr="001F5109" w:rsidRDefault="001556D4" w:rsidP="0033463A">
      <w:pPr>
        <w:spacing w:before="240" w:line="360" w:lineRule="auto"/>
        <w:jc w:val="both"/>
        <w:rPr>
          <w:bCs/>
          <w:lang w:val="en-US"/>
        </w:rPr>
      </w:pPr>
      <w:r w:rsidRPr="001F5109">
        <w:rPr>
          <w:bCs/>
          <w:lang w:val="en-US"/>
        </w:rPr>
        <w:t>Sample collection and processing</w:t>
      </w:r>
    </w:p>
    <w:p w14:paraId="4070367F" w14:textId="77777777" w:rsidR="001556D4" w:rsidRPr="001F5109" w:rsidRDefault="001556D4" w:rsidP="0033463A">
      <w:pPr>
        <w:spacing w:before="240" w:line="360" w:lineRule="auto"/>
        <w:jc w:val="both"/>
        <w:rPr>
          <w:bCs/>
          <w:lang w:val="en-US"/>
        </w:rPr>
      </w:pPr>
      <w:r w:rsidRPr="001F5109">
        <w:rPr>
          <w:bCs/>
          <w:lang w:val="en-US"/>
        </w:rPr>
        <w:t xml:space="preserve">79 cooling water and tap water samples were taken from different Austrian sites. Three open cooling towers were sampled every 14 days during operation over the period of one year, resulting in 66 water samples. Two of these cooling towers were hospital cooling towers, located at two different hospitals (CT-Hos1 and CT-Hos2), the third cooling tower was located at a company (CT-Comp). CT-Comp was not sampled between November 2013 and March 2014 as the system was not in operation. Moreover, 12 tap waters (Tap) from various sites were sampled over the same period of time for comparison, including one sample from a </w:t>
      </w:r>
      <w:r w:rsidRPr="001F5109">
        <w:rPr>
          <w:bCs/>
          <w:i/>
          <w:lang w:val="en-US"/>
        </w:rPr>
        <w:t>Legionella</w:t>
      </w:r>
      <w:r w:rsidRPr="001F5109">
        <w:rPr>
          <w:bCs/>
          <w:lang w:val="en-US"/>
        </w:rPr>
        <w:t xml:space="preserve">-contaminated shower head in a hospital. </w:t>
      </w:r>
    </w:p>
    <w:p w14:paraId="2BE78ED0" w14:textId="77777777" w:rsidR="001556D4" w:rsidRPr="001F5109" w:rsidRDefault="001556D4" w:rsidP="0033463A">
      <w:pPr>
        <w:spacing w:before="240" w:line="360" w:lineRule="auto"/>
        <w:jc w:val="both"/>
        <w:rPr>
          <w:bCs/>
          <w:lang w:val="en-US"/>
        </w:rPr>
      </w:pPr>
      <w:r w:rsidRPr="001F5109">
        <w:rPr>
          <w:bCs/>
          <w:lang w:val="en-US"/>
        </w:rPr>
        <w:t xml:space="preserve">From each sampling site, 3 L of water were collected in sterile plastic bottles, stored at 4°C and processed within 48 hours. The bacterial screening was performed according to the new requirements for </w:t>
      </w:r>
      <w:r w:rsidRPr="001F5109">
        <w:rPr>
          <w:lang w:val="en-US"/>
        </w:rPr>
        <w:t>evaporative re-cooling plants</w:t>
      </w:r>
      <w:r w:rsidR="00FC65E9" w:rsidRPr="001F5109">
        <w:rPr>
          <w:lang w:val="en-US"/>
        </w:rPr>
        <w:t xml:space="preserve"> (ÖNORM B 5020:2013</w:t>
      </w:r>
      <w:r w:rsidRPr="001F5109">
        <w:rPr>
          <w:bCs/>
          <w:lang w:val="en-US"/>
        </w:rPr>
        <w:t xml:space="preserve"> </w:t>
      </w:r>
      <w:r w:rsidR="00901D47" w:rsidRPr="001F5109">
        <w:rPr>
          <w:bCs/>
          <w:noProof/>
          <w:color w:val="FF0000"/>
          <w:lang w:val="en-US"/>
        </w:rPr>
        <w:t>(34)</w:t>
      </w:r>
      <w:r w:rsidRPr="001F5109">
        <w:rPr>
          <w:bCs/>
          <w:lang w:val="en-US"/>
        </w:rPr>
        <w:t xml:space="preserve">). In brief, the water samples were analyzed for </w:t>
      </w:r>
      <w:r w:rsidRPr="001F5109">
        <w:rPr>
          <w:bCs/>
          <w:i/>
          <w:lang w:val="en-US"/>
        </w:rPr>
        <w:t>Legionella</w:t>
      </w:r>
      <w:r w:rsidRPr="001F5109">
        <w:rPr>
          <w:bCs/>
          <w:lang w:val="en-US"/>
        </w:rPr>
        <w:t xml:space="preserve"> spp. CFU/100 ml (colony forming units in 100 ml) after centrifugation and filtration of 100 ml untreated water or after acid treatment </w:t>
      </w:r>
      <w:r w:rsidR="00A0038C" w:rsidRPr="001F5109">
        <w:rPr>
          <w:bCs/>
          <w:lang w:val="en-US"/>
        </w:rPr>
        <w:t>(ÖNORM EN ISO 11731-2</w:t>
      </w:r>
      <w:r w:rsidR="00FC65E9" w:rsidRPr="001F5109">
        <w:rPr>
          <w:bCs/>
          <w:lang w:val="en-US"/>
        </w:rPr>
        <w:t xml:space="preserve"> </w:t>
      </w:r>
      <w:r w:rsidR="00901D47" w:rsidRPr="001F5109">
        <w:rPr>
          <w:bCs/>
          <w:noProof/>
          <w:color w:val="FF0000"/>
          <w:lang w:val="en-US"/>
        </w:rPr>
        <w:t>(35)</w:t>
      </w:r>
      <w:r w:rsidRPr="001F5109">
        <w:rPr>
          <w:bCs/>
          <w:lang w:val="en-US"/>
        </w:rPr>
        <w:t xml:space="preserve">). </w:t>
      </w:r>
      <w:r w:rsidRPr="001F5109">
        <w:rPr>
          <w:bCs/>
          <w:i/>
          <w:lang w:val="en-US"/>
        </w:rPr>
        <w:t>Legionella</w:t>
      </w:r>
      <w:r w:rsidRPr="001F5109">
        <w:rPr>
          <w:bCs/>
          <w:lang w:val="en-US"/>
        </w:rPr>
        <w:t xml:space="preserve"> species were identified by sequencing the mip-gene and </w:t>
      </w:r>
      <w:r w:rsidRPr="001F5109">
        <w:rPr>
          <w:bCs/>
          <w:i/>
          <w:lang w:val="en-US"/>
        </w:rPr>
        <w:t>Legionella pneumophila</w:t>
      </w:r>
      <w:r w:rsidRPr="001F5109">
        <w:rPr>
          <w:bCs/>
          <w:lang w:val="en-US"/>
        </w:rPr>
        <w:t xml:space="preserve"> was serotyped according to the EWGLI- </w:t>
      </w:r>
      <w:r w:rsidR="00901D47" w:rsidRPr="001F5109">
        <w:rPr>
          <w:bCs/>
          <w:noProof/>
          <w:color w:val="FF0000"/>
          <w:lang w:val="en-US"/>
        </w:rPr>
        <w:t>(36)</w:t>
      </w:r>
      <w:r w:rsidRPr="001F5109">
        <w:rPr>
          <w:bCs/>
          <w:lang w:val="en-US"/>
        </w:rPr>
        <w:t xml:space="preserve"> criteria. </w:t>
      </w:r>
      <w:r w:rsidRPr="001F5109">
        <w:rPr>
          <w:bCs/>
          <w:i/>
          <w:lang w:val="en-US"/>
        </w:rPr>
        <w:t>Pseudomonas aeruginosa</w:t>
      </w:r>
      <w:r w:rsidRPr="001F5109">
        <w:rPr>
          <w:bCs/>
          <w:lang w:val="en-US"/>
        </w:rPr>
        <w:t xml:space="preserve"> was evaluated in 100 ml of water</w:t>
      </w:r>
      <w:r w:rsidR="00A0038C" w:rsidRPr="001F5109">
        <w:rPr>
          <w:bCs/>
          <w:lang w:val="en-US"/>
        </w:rPr>
        <w:t xml:space="preserve"> (ÖNORM EN ISO 16266</w:t>
      </w:r>
      <w:r w:rsidRPr="001F5109">
        <w:rPr>
          <w:bCs/>
          <w:lang w:val="en-US"/>
        </w:rPr>
        <w:t xml:space="preserve"> </w:t>
      </w:r>
      <w:r w:rsidR="00901D47" w:rsidRPr="001F5109">
        <w:rPr>
          <w:bCs/>
          <w:noProof/>
          <w:color w:val="FF0000"/>
          <w:lang w:val="en-US"/>
        </w:rPr>
        <w:t>(37)</w:t>
      </w:r>
      <w:r w:rsidRPr="001F5109">
        <w:rPr>
          <w:bCs/>
          <w:lang w:val="en-US"/>
        </w:rPr>
        <w:t xml:space="preserve"> and total heterotrophic bacteria were counted as CFU in 1 ml at 36°C</w:t>
      </w:r>
      <w:r w:rsidR="00A0038C" w:rsidRPr="001F5109">
        <w:rPr>
          <w:bCs/>
          <w:lang w:val="en-US"/>
        </w:rPr>
        <w:t xml:space="preserve"> (ÖNORM EN ISO 6222</w:t>
      </w:r>
      <w:r w:rsidRPr="001F5109">
        <w:rPr>
          <w:bCs/>
          <w:lang w:val="en-US"/>
        </w:rPr>
        <w:t xml:space="preserve"> </w:t>
      </w:r>
      <w:r w:rsidR="00901D47" w:rsidRPr="001F5109">
        <w:rPr>
          <w:bCs/>
          <w:noProof/>
          <w:color w:val="FF0000"/>
          <w:lang w:val="en-US"/>
        </w:rPr>
        <w:t>(38)</w:t>
      </w:r>
      <w:r w:rsidRPr="001F5109">
        <w:rPr>
          <w:bCs/>
          <w:lang w:val="en-US"/>
        </w:rPr>
        <w:t xml:space="preserve">. </w:t>
      </w:r>
    </w:p>
    <w:p w14:paraId="5E0E020E" w14:textId="57D8BB91" w:rsidR="00AA19B6" w:rsidRDefault="007D7DB3" w:rsidP="00AA19B6">
      <w:pPr>
        <w:spacing w:before="240" w:line="360" w:lineRule="auto"/>
        <w:jc w:val="both"/>
        <w:rPr>
          <w:ins w:id="5" w:author="StudentIn" w:date="2015-11-09T10:37:00Z"/>
          <w:bCs/>
          <w:highlight w:val="yellow"/>
          <w:lang w:val="en-US"/>
        </w:rPr>
        <w:pPrChange w:id="6" w:author="StudentIn" w:date="2015-11-09T10:37:00Z">
          <w:pPr>
            <w:pStyle w:val="NormalWeb"/>
          </w:pPr>
        </w:pPrChange>
      </w:pPr>
      <w:ins w:id="7" w:author="StudentIn" w:date="2015-11-09T10:54:00Z">
        <w:r>
          <w:rPr>
            <w:bCs/>
            <w:highlight w:val="yellow"/>
            <w:lang w:val="en-US"/>
          </w:rPr>
          <w:t xml:space="preserve">PCR, </w:t>
        </w:r>
      </w:ins>
      <w:ins w:id="8" w:author="StudentIn" w:date="2015-11-09T10:26:00Z">
        <w:r>
          <w:rPr>
            <w:bCs/>
            <w:highlight w:val="yellow"/>
            <w:lang w:val="en-US"/>
          </w:rPr>
          <w:t>a</w:t>
        </w:r>
        <w:r w:rsidR="00AA19B6">
          <w:rPr>
            <w:bCs/>
            <w:highlight w:val="yellow"/>
            <w:lang w:val="en-US"/>
          </w:rPr>
          <w:t>mplicon-sequencing</w:t>
        </w:r>
      </w:ins>
      <w:ins w:id="9" w:author="StudentIn" w:date="2015-11-09T10:55:00Z">
        <w:r>
          <w:rPr>
            <w:bCs/>
            <w:highlight w:val="yellow"/>
            <w:lang w:val="en-US"/>
          </w:rPr>
          <w:t xml:space="preserve"> </w:t>
        </w:r>
      </w:ins>
    </w:p>
    <w:p w14:paraId="4544FBAF" w14:textId="2C0CBABE" w:rsidR="00D033E5" w:rsidRDefault="00AA19B6" w:rsidP="007D7DB3">
      <w:pPr>
        <w:pStyle w:val="NormalWeb"/>
        <w:spacing w:line="360" w:lineRule="auto"/>
        <w:jc w:val="both"/>
        <w:rPr>
          <w:ins w:id="10" w:author="StudentIn" w:date="2015-11-09T10:56:00Z"/>
          <w:rFonts w:eastAsiaTheme="minorHAnsi"/>
          <w:lang w:val="en-US" w:eastAsia="en-US"/>
        </w:rPr>
        <w:pPrChange w:id="11" w:author="StudentIn" w:date="2015-11-09T10:56:00Z">
          <w:pPr>
            <w:pStyle w:val="NormalWeb"/>
          </w:pPr>
        </w:pPrChange>
      </w:pPr>
      <w:ins w:id="12" w:author="StudentIn" w:date="2015-11-09T10:40:00Z">
        <w:r>
          <w:rPr>
            <w:bCs/>
            <w:highlight w:val="yellow"/>
            <w:lang w:val="en-US"/>
          </w:rPr>
          <w:t xml:space="preserve">The amplicon-sequencing </w:t>
        </w:r>
      </w:ins>
      <w:ins w:id="13" w:author="StudentIn" w:date="2015-11-09T10:51:00Z">
        <w:r w:rsidR="00D033E5">
          <w:rPr>
            <w:bCs/>
            <w:highlight w:val="yellow"/>
            <w:lang w:val="en-US"/>
          </w:rPr>
          <w:t>as well as the purification, quantification</w:t>
        </w:r>
      </w:ins>
      <w:ins w:id="14" w:author="StudentIn" w:date="2015-11-09T10:40:00Z">
        <w:r>
          <w:rPr>
            <w:bCs/>
            <w:highlight w:val="yellow"/>
            <w:lang w:val="en-US"/>
          </w:rPr>
          <w:t xml:space="preserve"> </w:t>
        </w:r>
      </w:ins>
      <w:ins w:id="15" w:author="StudentIn" w:date="2015-11-09T10:52:00Z">
        <w:r w:rsidR="00D033E5">
          <w:rPr>
            <w:bCs/>
            <w:highlight w:val="yellow"/>
            <w:lang w:val="en-US"/>
          </w:rPr>
          <w:t xml:space="preserve">and sequencing </w:t>
        </w:r>
      </w:ins>
      <w:ins w:id="16" w:author="StudentIn" w:date="2015-11-09T10:40:00Z">
        <w:r>
          <w:rPr>
            <w:bCs/>
            <w:highlight w:val="yellow"/>
            <w:lang w:val="en-US"/>
          </w:rPr>
          <w:t>was performed</w:t>
        </w:r>
        <w:r w:rsidR="00D033E5">
          <w:rPr>
            <w:bCs/>
            <w:highlight w:val="yellow"/>
            <w:lang w:val="en-US"/>
          </w:rPr>
          <w:t xml:space="preserve"> as described in Herbold et al.</w:t>
        </w:r>
        <w:r>
          <w:rPr>
            <w:bCs/>
            <w:highlight w:val="yellow"/>
            <w:lang w:val="en-US"/>
          </w:rPr>
          <w:t xml:space="preserve"> </w:t>
        </w:r>
      </w:ins>
      <w:ins w:id="17" w:author="StudentIn" w:date="2015-11-09T10:50:00Z">
        <w:r w:rsidR="00D033E5">
          <w:rPr>
            <w:bCs/>
            <w:highlight w:val="yellow"/>
            <w:lang w:val="en-US"/>
          </w:rPr>
          <w:t>(</w:t>
        </w:r>
      </w:ins>
      <w:ins w:id="18" w:author="StudentIn" w:date="2015-11-09T10:40:00Z">
        <w:r>
          <w:rPr>
            <w:bCs/>
            <w:highlight w:val="yellow"/>
            <w:lang w:val="en-US"/>
          </w:rPr>
          <w:t>2015</w:t>
        </w:r>
      </w:ins>
      <w:ins w:id="19" w:author="StudentIn" w:date="2015-11-09T10:50:00Z">
        <w:r w:rsidR="00D033E5">
          <w:rPr>
            <w:bCs/>
            <w:highlight w:val="yellow"/>
            <w:lang w:val="en-US"/>
          </w:rPr>
          <w:t>)</w:t>
        </w:r>
      </w:ins>
      <w:ins w:id="20" w:author="StudentIn" w:date="2015-11-09T10:40:00Z">
        <w:r>
          <w:rPr>
            <w:bCs/>
            <w:highlight w:val="yellow"/>
            <w:lang w:val="en-US"/>
          </w:rPr>
          <w:t>.</w:t>
        </w:r>
      </w:ins>
      <w:ins w:id="21" w:author="StudentIn" w:date="2015-11-09T10:38:00Z">
        <w:r>
          <w:rPr>
            <w:bCs/>
            <w:highlight w:val="yellow"/>
            <w:lang w:val="en-US"/>
          </w:rPr>
          <w:t xml:space="preserve"> </w:t>
        </w:r>
      </w:ins>
      <w:ins w:id="22" w:author="StudentIn" w:date="2015-11-09T10:17:00Z">
        <w:r w:rsidR="00B96132" w:rsidRPr="00B96132">
          <w:rPr>
            <w:bCs/>
            <w:highlight w:val="yellow"/>
            <w:lang w:val="en-US"/>
          </w:rPr>
          <w:t>V3 and V4 region</w:t>
        </w:r>
      </w:ins>
      <w:ins w:id="23" w:author="StudentIn" w:date="2015-11-09T10:18:00Z">
        <w:r w:rsidR="00B96132" w:rsidRPr="00B96132">
          <w:rPr>
            <w:bCs/>
            <w:highlight w:val="yellow"/>
            <w:lang w:val="en-US"/>
          </w:rPr>
          <w:t>s</w:t>
        </w:r>
      </w:ins>
      <w:ins w:id="24" w:author="StudentIn" w:date="2015-11-09T10:17:00Z">
        <w:r w:rsidR="00B96132" w:rsidRPr="00B96132">
          <w:rPr>
            <w:bCs/>
            <w:highlight w:val="yellow"/>
            <w:lang w:val="en-US"/>
          </w:rPr>
          <w:t xml:space="preserve"> of the</w:t>
        </w:r>
      </w:ins>
      <w:ins w:id="25" w:author="StudentIn" w:date="2015-11-09T10:18:00Z">
        <w:r w:rsidR="00B96132" w:rsidRPr="00B96132">
          <w:rPr>
            <w:bCs/>
            <w:highlight w:val="yellow"/>
            <w:lang w:val="en-US"/>
          </w:rPr>
          <w:t xml:space="preserve"> bacterial</w:t>
        </w:r>
      </w:ins>
      <w:ins w:id="26" w:author="StudentIn" w:date="2015-11-09T10:04:00Z">
        <w:r w:rsidR="004D6AF7" w:rsidRPr="00B96132">
          <w:rPr>
            <w:bCs/>
            <w:highlight w:val="yellow"/>
            <w:lang w:val="en-US"/>
          </w:rPr>
          <w:t xml:space="preserve"> </w:t>
        </w:r>
      </w:ins>
      <w:commentRangeStart w:id="27"/>
      <w:del w:id="28" w:author="Matthias Horn" w:date="2015-11-06T09:49:00Z">
        <w:r w:rsidR="00B33017" w:rsidRPr="00B96132" w:rsidDel="00421F84">
          <w:rPr>
            <w:bCs/>
            <w:highlight w:val="yellow"/>
            <w:lang w:val="en-US"/>
            <w:rPrChange w:id="29" w:author="StudentIn" w:date="2015-11-09T10:19:00Z">
              <w:rPr>
                <w:bCs/>
                <w:lang w:val="en-US"/>
              </w:rPr>
            </w:rPrChange>
          </w:rPr>
          <w:delText>Additionally</w:delText>
        </w:r>
        <w:r w:rsidR="00564690" w:rsidRPr="00B96132" w:rsidDel="00421F84">
          <w:rPr>
            <w:bCs/>
            <w:highlight w:val="yellow"/>
            <w:lang w:val="en-US"/>
            <w:rPrChange w:id="30" w:author="StudentIn" w:date="2015-11-09T10:19:00Z">
              <w:rPr>
                <w:bCs/>
                <w:lang w:val="en-US"/>
              </w:rPr>
            </w:rPrChange>
          </w:rPr>
          <w:delText>,</w:delText>
        </w:r>
        <w:r w:rsidR="00B33017" w:rsidRPr="00B96132" w:rsidDel="00421F84">
          <w:rPr>
            <w:bCs/>
            <w:highlight w:val="yellow"/>
            <w:lang w:val="en-US"/>
            <w:rPrChange w:id="31" w:author="StudentIn" w:date="2015-11-09T10:19:00Z">
              <w:rPr>
                <w:bCs/>
                <w:lang w:val="en-US"/>
              </w:rPr>
            </w:rPrChange>
          </w:rPr>
          <w:delText xml:space="preserve"> </w:delText>
        </w:r>
      </w:del>
      <w:r w:rsidR="00B33017" w:rsidRPr="00B96132">
        <w:rPr>
          <w:bCs/>
          <w:highlight w:val="yellow"/>
          <w:lang w:val="en-US"/>
          <w:rPrChange w:id="32" w:author="StudentIn" w:date="2015-11-09T10:19:00Z">
            <w:rPr>
              <w:bCs/>
              <w:lang w:val="en-US"/>
            </w:rPr>
          </w:rPrChange>
        </w:rPr>
        <w:t>16S</w:t>
      </w:r>
      <w:commentRangeEnd w:id="27"/>
      <w:r w:rsidR="00421F84" w:rsidRPr="00B96132">
        <w:rPr>
          <w:rStyle w:val="CommentReference"/>
          <w:sz w:val="24"/>
          <w:szCs w:val="24"/>
        </w:rPr>
        <w:commentReference w:id="27"/>
      </w:r>
      <w:r w:rsidR="00B33017" w:rsidRPr="00B96132">
        <w:rPr>
          <w:bCs/>
          <w:highlight w:val="yellow"/>
          <w:lang w:val="en-US"/>
          <w:rPrChange w:id="33" w:author="StudentIn" w:date="2015-11-09T10:19:00Z">
            <w:rPr>
              <w:bCs/>
              <w:lang w:val="en-US"/>
            </w:rPr>
          </w:rPrChange>
        </w:rPr>
        <w:t xml:space="preserve"> r</w:t>
      </w:r>
      <w:ins w:id="34" w:author="Matthias Horn" w:date="2015-11-06T09:50:00Z">
        <w:r w:rsidR="00421F84" w:rsidRPr="00B96132">
          <w:rPr>
            <w:bCs/>
            <w:highlight w:val="yellow"/>
            <w:lang w:val="en-US"/>
          </w:rPr>
          <w:t>R</w:t>
        </w:r>
      </w:ins>
      <w:del w:id="35" w:author="Matthias Horn" w:date="2015-11-06T09:50:00Z">
        <w:r w:rsidR="00B33017" w:rsidRPr="00B96132" w:rsidDel="00421F84">
          <w:rPr>
            <w:bCs/>
            <w:highlight w:val="yellow"/>
            <w:lang w:val="en-US"/>
            <w:rPrChange w:id="36" w:author="StudentIn" w:date="2015-11-09T10:19:00Z">
              <w:rPr>
                <w:bCs/>
                <w:lang w:val="en-US"/>
              </w:rPr>
            </w:rPrChange>
          </w:rPr>
          <w:delText>D</w:delText>
        </w:r>
      </w:del>
      <w:r w:rsidR="00B33017" w:rsidRPr="00B96132">
        <w:rPr>
          <w:bCs/>
          <w:highlight w:val="yellow"/>
          <w:lang w:val="en-US"/>
          <w:rPrChange w:id="37" w:author="StudentIn" w:date="2015-11-09T10:19:00Z">
            <w:rPr>
              <w:bCs/>
              <w:lang w:val="en-US"/>
            </w:rPr>
          </w:rPrChange>
        </w:rPr>
        <w:t xml:space="preserve">NA </w:t>
      </w:r>
      <w:del w:id="38" w:author="StudentIn" w:date="2015-11-09T10:41:00Z">
        <w:r w:rsidR="00B33017" w:rsidRPr="00B96132" w:rsidDel="00AA19B6">
          <w:rPr>
            <w:highlight w:val="yellow"/>
            <w:lang w:val="en-US"/>
            <w:rPrChange w:id="39" w:author="StudentIn" w:date="2015-11-09T10:19:00Z">
              <w:rPr>
                <w:lang w:val="en-US"/>
              </w:rPr>
            </w:rPrChange>
          </w:rPr>
          <w:delText>amplicon sequencing</w:delText>
        </w:r>
        <w:r w:rsidR="00A955A7" w:rsidRPr="00B96132" w:rsidDel="00AA19B6">
          <w:rPr>
            <w:highlight w:val="yellow"/>
            <w:lang w:val="en-US"/>
            <w:rPrChange w:id="40" w:author="StudentIn" w:date="2015-11-09T10:19:00Z">
              <w:rPr>
                <w:lang w:val="en-US"/>
              </w:rPr>
            </w:rPrChange>
          </w:rPr>
          <w:delText xml:space="preserve"> </w:delText>
        </w:r>
      </w:del>
      <w:ins w:id="41" w:author="StudentIn" w:date="2015-11-09T10:41:00Z">
        <w:r>
          <w:rPr>
            <w:lang w:val="en-US"/>
          </w:rPr>
          <w:t>was amplified</w:t>
        </w:r>
      </w:ins>
      <w:ins w:id="42" w:author="StudentIn" w:date="2015-11-09T10:27:00Z">
        <w:r>
          <w:rPr>
            <w:rFonts w:eastAsiaTheme="minorHAnsi"/>
            <w:lang w:val="en-US" w:eastAsia="en-US"/>
          </w:rPr>
          <w:t xml:space="preserve"> </w:t>
        </w:r>
      </w:ins>
      <w:del w:id="43" w:author="StudentIn" w:date="2015-11-09T10:04:00Z">
        <w:r w:rsidR="00A955A7" w:rsidRPr="00B96132" w:rsidDel="004D6AF7">
          <w:rPr>
            <w:highlight w:val="yellow"/>
            <w:lang w:val="en-US"/>
            <w:rPrChange w:id="44" w:author="StudentIn" w:date="2015-11-09T10:19:00Z">
              <w:rPr>
                <w:lang w:val="en-US"/>
              </w:rPr>
            </w:rPrChange>
          </w:rPr>
          <w:delText>for</w:delText>
        </w:r>
      </w:del>
      <w:ins w:id="45" w:author="StudentIn" w:date="2015-11-09T10:32:00Z">
        <w:r>
          <w:rPr>
            <w:highlight w:val="yellow"/>
            <w:lang w:val="en-US"/>
          </w:rPr>
          <w:t xml:space="preserve">with </w:t>
        </w:r>
      </w:ins>
      <w:ins w:id="46" w:author="StudentIn" w:date="2015-11-09T10:36:00Z">
        <w:r>
          <w:rPr>
            <w:highlight w:val="yellow"/>
            <w:lang w:val="en-US"/>
          </w:rPr>
          <w:t>b</w:t>
        </w:r>
      </w:ins>
      <w:ins w:id="47" w:author="StudentIn" w:date="2015-11-09T10:18:00Z">
        <w:r w:rsidR="00313F0F">
          <w:rPr>
            <w:highlight w:val="yellow"/>
            <w:lang w:val="en-US"/>
          </w:rPr>
          <w:t>arcoded-version of the</w:t>
        </w:r>
        <w:r w:rsidR="00B96132" w:rsidRPr="00B96132">
          <w:rPr>
            <w:highlight w:val="yellow"/>
            <w:lang w:val="en-US"/>
          </w:rPr>
          <w:t xml:space="preserve"> primers Bakt_341F </w:t>
        </w:r>
      </w:ins>
      <w:ins w:id="48" w:author="StudentIn" w:date="2015-11-09T10:04:00Z">
        <w:r w:rsidR="004D6AF7" w:rsidRPr="00B96132">
          <w:rPr>
            <w:highlight w:val="yellow"/>
            <w:lang w:val="en-US"/>
          </w:rPr>
          <w:t xml:space="preserve"> </w:t>
        </w:r>
      </w:ins>
      <w:ins w:id="49" w:author="StudentIn" w:date="2015-11-09T10:18:00Z">
        <w:r w:rsidR="00B96132" w:rsidRPr="00B96132">
          <w:rPr>
            <w:rFonts w:eastAsiaTheme="minorHAnsi"/>
            <w:lang w:val="en-US" w:eastAsia="en-US"/>
            <w:rPrChange w:id="50" w:author="StudentIn" w:date="2015-11-09T10:19:00Z">
              <w:rPr>
                <w:rFonts w:ascii="AdvMelior" w:eastAsiaTheme="minorHAnsi" w:hAnsi="AdvMelior"/>
                <w:sz w:val="20"/>
                <w:szCs w:val="20"/>
                <w:lang w:val="en-US" w:eastAsia="en-US"/>
              </w:rPr>
            </w:rPrChange>
          </w:rPr>
          <w:t xml:space="preserve">(CCTACGGGNGGCWGCAG) </w:t>
        </w:r>
      </w:ins>
      <w:ins w:id="51" w:author="StudentIn" w:date="2015-11-09T10:19:00Z">
        <w:r w:rsidR="00B96132" w:rsidRPr="00B96132">
          <w:rPr>
            <w:rFonts w:eastAsiaTheme="minorHAnsi"/>
            <w:lang w:val="en-US" w:eastAsia="en-US"/>
            <w:rPrChange w:id="52" w:author="StudentIn" w:date="2015-11-09T10:19:00Z">
              <w:rPr>
                <w:rFonts w:ascii="AdvMelior" w:eastAsiaTheme="minorHAnsi" w:hAnsi="AdvMelior"/>
                <w:sz w:val="20"/>
                <w:szCs w:val="20"/>
                <w:lang w:val="en-US" w:eastAsia="en-US"/>
              </w:rPr>
            </w:rPrChange>
          </w:rPr>
          <w:t>and Bakt</w:t>
        </w:r>
        <w:r w:rsidR="00B96132" w:rsidRPr="00B96132">
          <w:rPr>
            <w:rFonts w:eastAsiaTheme="minorHAnsi"/>
            <w:lang w:val="en-US" w:eastAsia="en-US"/>
          </w:rPr>
          <w:t>_805R (</w:t>
        </w:r>
        <w:r w:rsidR="00B96132" w:rsidRPr="00B96132">
          <w:rPr>
            <w:rFonts w:eastAsiaTheme="minorHAnsi"/>
            <w:lang w:val="en-US" w:eastAsia="en-US"/>
            <w:rPrChange w:id="53" w:author="StudentIn" w:date="2015-11-09T10:19:00Z">
              <w:rPr>
                <w:rFonts w:ascii="AdvMelior" w:eastAsiaTheme="minorHAnsi" w:hAnsi="AdvMelior"/>
                <w:sz w:val="20"/>
                <w:szCs w:val="20"/>
                <w:lang w:val="en-US" w:eastAsia="en-US"/>
              </w:rPr>
            </w:rPrChange>
          </w:rPr>
          <w:t>GACT ACHVGGGTATCTAATCC)</w:t>
        </w:r>
      </w:ins>
      <w:ins w:id="54" w:author="StudentIn" w:date="2015-11-09T10:21:00Z">
        <w:r w:rsidR="00B96132">
          <w:rPr>
            <w:rFonts w:eastAsiaTheme="minorHAnsi"/>
            <w:lang w:val="en-US" w:eastAsia="en-US"/>
          </w:rPr>
          <w:t xml:space="preserve"> (Herlemann et al., 2011)</w:t>
        </w:r>
      </w:ins>
      <w:ins w:id="55" w:author="StudentIn" w:date="2015-11-09T10:19:00Z">
        <w:r>
          <w:rPr>
            <w:rFonts w:eastAsiaTheme="minorHAnsi"/>
            <w:lang w:val="en-US" w:eastAsia="en-US"/>
          </w:rPr>
          <w:t>.</w:t>
        </w:r>
      </w:ins>
      <w:ins w:id="56" w:author="StudentIn" w:date="2015-11-09T10:42:00Z">
        <w:r>
          <w:rPr>
            <w:rFonts w:eastAsiaTheme="minorHAnsi"/>
            <w:lang w:val="en-US" w:eastAsia="en-US"/>
          </w:rPr>
          <w:t xml:space="preserve"> </w:t>
        </w:r>
      </w:ins>
      <w:ins w:id="57" w:author="StudentIn" w:date="2015-11-09T10:43:00Z">
        <w:r w:rsidR="00D033E5">
          <w:rPr>
            <w:rFonts w:eastAsiaTheme="minorHAnsi"/>
            <w:lang w:val="en-US" w:eastAsia="en-US"/>
          </w:rPr>
          <w:t>Each PCR reaction includes 1x DreamTag Green Buffer</w:t>
        </w:r>
      </w:ins>
      <w:ins w:id="58" w:author="StudentIn" w:date="2015-11-09T10:44:00Z">
        <w:r w:rsidR="00D033E5">
          <w:rPr>
            <w:rFonts w:eastAsiaTheme="minorHAnsi"/>
            <w:lang w:val="en-US" w:eastAsia="en-US"/>
          </w:rPr>
          <w:t xml:space="preserve"> (Fermentas)</w:t>
        </w:r>
      </w:ins>
      <w:ins w:id="59" w:author="StudentIn" w:date="2015-11-09T10:43:00Z">
        <w:r w:rsidR="00D033E5">
          <w:rPr>
            <w:rFonts w:eastAsiaTheme="minorHAnsi"/>
            <w:lang w:val="en-US" w:eastAsia="en-US"/>
          </w:rPr>
          <w:t xml:space="preserve">, </w:t>
        </w:r>
      </w:ins>
      <w:ins w:id="60" w:author="StudentIn" w:date="2015-11-09T10:45:00Z">
        <w:r w:rsidR="00D033E5">
          <w:rPr>
            <w:rFonts w:eastAsiaTheme="minorHAnsi"/>
            <w:lang w:val="en-US" w:eastAsia="en-US"/>
          </w:rPr>
          <w:t>2mM MgCl</w:t>
        </w:r>
        <w:r w:rsidR="00D033E5">
          <w:rPr>
            <w:rFonts w:eastAsiaTheme="minorHAnsi"/>
            <w:vertAlign w:val="subscript"/>
            <w:lang w:val="en-US" w:eastAsia="en-US"/>
          </w:rPr>
          <w:t>2</w:t>
        </w:r>
        <w:r w:rsidR="00D033E5">
          <w:rPr>
            <w:rFonts w:eastAsiaTheme="minorHAnsi"/>
            <w:lang w:val="en-US" w:eastAsia="en-US"/>
          </w:rPr>
          <w:t xml:space="preserve">, </w:t>
        </w:r>
      </w:ins>
      <w:ins w:id="61" w:author="StudentIn" w:date="2015-11-09T10:43:00Z">
        <w:r w:rsidR="00D033E5">
          <w:rPr>
            <w:rFonts w:eastAsiaTheme="minorHAnsi"/>
            <w:lang w:val="en-US" w:eastAsia="en-US"/>
          </w:rPr>
          <w:t xml:space="preserve">0.2mM dNTPmix (Fermentas), </w:t>
        </w:r>
      </w:ins>
      <w:ins w:id="62" w:author="StudentIn" w:date="2015-11-09T10:45:00Z">
        <w:r w:rsidR="00D033E5">
          <w:rPr>
            <w:rFonts w:eastAsiaTheme="minorHAnsi"/>
            <w:lang w:val="en-US" w:eastAsia="en-US"/>
          </w:rPr>
          <w:t>0.1 mg mL</w:t>
        </w:r>
        <w:r w:rsidR="00D033E5">
          <w:rPr>
            <w:rFonts w:eastAsiaTheme="minorHAnsi"/>
            <w:vertAlign w:val="superscript"/>
            <w:lang w:val="en-US" w:eastAsia="en-US"/>
          </w:rPr>
          <w:t>-1</w:t>
        </w:r>
        <w:r w:rsidR="00D033E5">
          <w:rPr>
            <w:rFonts w:eastAsiaTheme="minorHAnsi"/>
            <w:lang w:val="en-US" w:eastAsia="en-US"/>
          </w:rPr>
          <w:t xml:space="preserve"> </w:t>
        </w:r>
      </w:ins>
      <w:ins w:id="63" w:author="StudentIn" w:date="2015-11-09T10:46:00Z">
        <w:r w:rsidR="00D033E5">
          <w:rPr>
            <w:rFonts w:eastAsiaTheme="minorHAnsi"/>
            <w:lang w:val="en-US" w:eastAsia="en-US"/>
          </w:rPr>
          <w:t xml:space="preserve">bovine serum albumin, 1 µM of each of the forward and reverse primers, </w:t>
        </w:r>
      </w:ins>
      <w:ins w:id="64" w:author="StudentIn" w:date="2015-11-09T10:43:00Z">
        <w:r w:rsidR="00D033E5">
          <w:rPr>
            <w:rFonts w:eastAsiaTheme="minorHAnsi"/>
            <w:lang w:val="en-US" w:eastAsia="en-US"/>
          </w:rPr>
          <w:t>0.025 U DreamTag polymerase (Fermentas)</w:t>
        </w:r>
      </w:ins>
      <w:ins w:id="65" w:author="StudentIn" w:date="2015-11-09T10:47:00Z">
        <w:r w:rsidR="00D033E5">
          <w:rPr>
            <w:rFonts w:eastAsiaTheme="minorHAnsi"/>
            <w:lang w:val="en-US" w:eastAsia="en-US"/>
          </w:rPr>
          <w:t xml:space="preserve"> and 1 µL of template. </w:t>
        </w:r>
      </w:ins>
      <w:ins w:id="66" w:author="StudentIn" w:date="2015-11-09T10:42:00Z">
        <w:r>
          <w:rPr>
            <w:rFonts w:eastAsiaTheme="minorHAnsi"/>
            <w:lang w:val="en-US" w:eastAsia="en-US"/>
          </w:rPr>
          <w:t>The PCR was per</w:t>
        </w:r>
        <w:r w:rsidR="00D033E5">
          <w:rPr>
            <w:rFonts w:eastAsiaTheme="minorHAnsi"/>
            <w:lang w:val="en-US" w:eastAsia="en-US"/>
          </w:rPr>
          <w:t>formed with a cycle ratio of 25:10.</w:t>
        </w:r>
      </w:ins>
      <w:ins w:id="67" w:author="StudentIn" w:date="2015-11-09T10:31:00Z">
        <w:r w:rsidR="007D7DB3">
          <w:rPr>
            <w:rFonts w:eastAsiaTheme="minorHAnsi"/>
            <w:lang w:val="en-US" w:eastAsia="en-US"/>
          </w:rPr>
          <w:t xml:space="preserve"> </w:t>
        </w:r>
      </w:ins>
      <w:ins w:id="68" w:author="StudentIn" w:date="2015-11-09T10:53:00Z">
        <w:r w:rsidR="007D7DB3">
          <w:rPr>
            <w:rFonts w:eastAsiaTheme="minorHAnsi"/>
            <w:lang w:val="en-US" w:eastAsia="en-US"/>
          </w:rPr>
          <w:t xml:space="preserve"> </w:t>
        </w:r>
      </w:ins>
    </w:p>
    <w:p w14:paraId="2D708D70" w14:textId="6263737B" w:rsidR="007D7DB3" w:rsidRDefault="007D7DB3" w:rsidP="007D7DB3">
      <w:pPr>
        <w:pStyle w:val="NormalWeb"/>
        <w:spacing w:line="360" w:lineRule="auto"/>
        <w:jc w:val="both"/>
        <w:rPr>
          <w:ins w:id="69" w:author="StudentIn" w:date="2015-11-09T10:56:00Z"/>
          <w:rFonts w:eastAsiaTheme="minorHAnsi"/>
          <w:lang w:val="en-US" w:eastAsia="en-US"/>
        </w:rPr>
        <w:pPrChange w:id="70" w:author="StudentIn" w:date="2015-11-09T10:56:00Z">
          <w:pPr>
            <w:pStyle w:val="NormalWeb"/>
          </w:pPr>
        </w:pPrChange>
      </w:pPr>
      <w:ins w:id="71" w:author="StudentIn" w:date="2015-11-09T10:56:00Z">
        <w:r>
          <w:rPr>
            <w:rFonts w:eastAsiaTheme="minorHAnsi"/>
            <w:lang w:val="en-US" w:eastAsia="en-US"/>
          </w:rPr>
          <w:t>Sequences processing analysis</w:t>
        </w:r>
      </w:ins>
    </w:p>
    <w:p w14:paraId="7C624E51" w14:textId="26A6E7AC" w:rsidR="007D7DB3" w:rsidRPr="00313F0F" w:rsidRDefault="007D7DB3" w:rsidP="007D7DB3">
      <w:pPr>
        <w:pStyle w:val="NormalWeb"/>
        <w:spacing w:line="360" w:lineRule="auto"/>
        <w:jc w:val="both"/>
        <w:rPr>
          <w:ins w:id="72" w:author="StudentIn" w:date="2015-11-09T10:18:00Z"/>
          <w:rFonts w:eastAsiaTheme="minorHAnsi"/>
          <w:lang w:val="en-US" w:eastAsia="en-US"/>
        </w:rPr>
        <w:pPrChange w:id="73" w:author="StudentIn" w:date="2015-11-09T10:56:00Z">
          <w:pPr>
            <w:pStyle w:val="NormalWeb"/>
          </w:pPr>
        </w:pPrChange>
      </w:pPr>
      <w:ins w:id="74" w:author="StudentIn" w:date="2015-11-09T10:57:00Z">
        <w:r>
          <w:rPr>
            <w:rFonts w:eastAsiaTheme="minorHAnsi"/>
            <w:lang w:val="en-US" w:eastAsia="en-US"/>
          </w:rPr>
          <w:lastRenderedPageBreak/>
          <w:t xml:space="preserve">The OTU-clustering was achieved by using the pipeline </w:t>
        </w:r>
      </w:ins>
      <w:ins w:id="75" w:author="StudentIn" w:date="2015-11-09T10:58:00Z">
        <w:r>
          <w:rPr>
            <w:rFonts w:eastAsiaTheme="minorHAnsi"/>
            <w:lang w:val="en-US" w:eastAsia="en-US"/>
          </w:rPr>
          <w:t>described</w:t>
        </w:r>
      </w:ins>
      <w:ins w:id="76" w:author="StudentIn" w:date="2015-11-09T10:57:00Z">
        <w:r>
          <w:rPr>
            <w:rFonts w:eastAsiaTheme="minorHAnsi"/>
            <w:lang w:val="en-US" w:eastAsia="en-US"/>
          </w:rPr>
          <w:t xml:space="preserve"> </w:t>
        </w:r>
      </w:ins>
      <w:ins w:id="77" w:author="StudentIn" w:date="2015-11-09T10:58:00Z">
        <w:r>
          <w:rPr>
            <w:rFonts w:eastAsiaTheme="minorHAnsi"/>
            <w:lang w:val="en-US" w:eastAsia="en-US"/>
          </w:rPr>
          <w:t xml:space="preserve">in Herbold et al. (2015). </w:t>
        </w:r>
      </w:ins>
      <w:ins w:id="78" w:author="StudentIn" w:date="2015-11-09T11:01:00Z">
        <w:r>
          <w:rPr>
            <w:rFonts w:eastAsiaTheme="minorHAnsi"/>
            <w:lang w:val="en-US" w:eastAsia="en-US"/>
          </w:rPr>
          <w:t>Taxonomic</w:t>
        </w:r>
      </w:ins>
      <w:ins w:id="79" w:author="StudentIn" w:date="2015-11-09T11:00:00Z">
        <w:r>
          <w:rPr>
            <w:rFonts w:eastAsiaTheme="minorHAnsi"/>
            <w:lang w:val="en-US" w:eastAsia="en-US"/>
          </w:rPr>
          <w:t xml:space="preserve"> classification </w:t>
        </w:r>
      </w:ins>
      <w:ins w:id="80" w:author="StudentIn" w:date="2015-11-09T11:01:00Z">
        <w:r>
          <w:rPr>
            <w:rFonts w:eastAsiaTheme="minorHAnsi"/>
            <w:lang w:val="en-US" w:eastAsia="en-US"/>
          </w:rPr>
          <w:t xml:space="preserve">was done </w:t>
        </w:r>
      </w:ins>
      <w:ins w:id="81" w:author="StudentIn" w:date="2015-11-09T11:00:00Z">
        <w:r>
          <w:rPr>
            <w:rFonts w:eastAsiaTheme="minorHAnsi"/>
            <w:lang w:val="en-US" w:eastAsia="en-US"/>
          </w:rPr>
          <w:t xml:space="preserve">with </w:t>
        </w:r>
      </w:ins>
      <w:ins w:id="82" w:author="StudentIn" w:date="2015-11-09T11:01:00Z">
        <w:r>
          <w:rPr>
            <w:rFonts w:eastAsiaTheme="minorHAnsi"/>
            <w:lang w:val="en-US" w:eastAsia="en-US"/>
          </w:rPr>
          <w:t xml:space="preserve">mothur </w:t>
        </w:r>
        <w:proofErr w:type="gramStart"/>
        <w:r>
          <w:rPr>
            <w:rFonts w:eastAsiaTheme="minorHAnsi"/>
            <w:lang w:val="en-US" w:eastAsia="en-US"/>
          </w:rPr>
          <w:t>classify.seqs</w:t>
        </w:r>
        <w:proofErr w:type="gramEnd"/>
        <w:r>
          <w:rPr>
            <w:rFonts w:eastAsiaTheme="minorHAnsi"/>
            <w:lang w:val="en-US" w:eastAsia="en-US"/>
          </w:rPr>
          <w:t xml:space="preserve"> function</w:t>
        </w:r>
      </w:ins>
      <w:ins w:id="83" w:author="StudentIn" w:date="2015-11-09T11:03:00Z">
        <w:r w:rsidR="00F26BDD">
          <w:rPr>
            <w:rFonts w:eastAsiaTheme="minorHAnsi"/>
            <w:lang w:val="en-US" w:eastAsia="en-US"/>
          </w:rPr>
          <w:t xml:space="preserve"> (Schloss et al., 2009)</w:t>
        </w:r>
      </w:ins>
      <w:ins w:id="84" w:author="StudentIn" w:date="2015-11-09T11:02:00Z">
        <w:r>
          <w:rPr>
            <w:rFonts w:eastAsiaTheme="minorHAnsi"/>
            <w:lang w:val="en-US" w:eastAsia="en-US"/>
          </w:rPr>
          <w:t xml:space="preserve"> and the Silva</w:t>
        </w:r>
      </w:ins>
      <w:ins w:id="85" w:author="StudentIn" w:date="2015-11-09T11:01:00Z">
        <w:r>
          <w:rPr>
            <w:rFonts w:eastAsiaTheme="minorHAnsi"/>
            <w:lang w:val="en-US" w:eastAsia="en-US"/>
          </w:rPr>
          <w:t xml:space="preserve"> </w:t>
        </w:r>
      </w:ins>
      <w:ins w:id="86" w:author="StudentIn" w:date="2015-11-09T11:03:00Z">
        <w:r>
          <w:rPr>
            <w:rFonts w:eastAsiaTheme="minorHAnsi"/>
            <w:lang w:val="en-US" w:eastAsia="en-US"/>
          </w:rPr>
          <w:t>1.19</w:t>
        </w:r>
        <w:r w:rsidR="00F26BDD">
          <w:rPr>
            <w:rFonts w:eastAsiaTheme="minorHAnsi"/>
            <w:lang w:val="en-US" w:eastAsia="en-US"/>
          </w:rPr>
          <w:t xml:space="preserve"> SSU database as the reference.</w:t>
        </w:r>
      </w:ins>
    </w:p>
    <w:p w14:paraId="6D5E91E2" w14:textId="0E074284" w:rsidR="00B33017" w:rsidRPr="001F5109" w:rsidRDefault="00A955A7" w:rsidP="0033463A">
      <w:pPr>
        <w:spacing w:before="240" w:line="360" w:lineRule="auto"/>
        <w:jc w:val="both"/>
        <w:rPr>
          <w:bCs/>
          <w:lang w:val="en-US"/>
        </w:rPr>
      </w:pPr>
      <w:r w:rsidRPr="00B96132">
        <w:rPr>
          <w:rFonts w:ascii="Times New Roman" w:hAnsi="Times New Roman" w:cs="Times New Roman"/>
          <w:sz w:val="24"/>
          <w:szCs w:val="24"/>
          <w:highlight w:val="yellow"/>
          <w:lang w:val="en-US"/>
          <w:rPrChange w:id="87" w:author="StudentIn" w:date="2015-11-09T10:19:00Z">
            <w:rPr>
              <w:lang w:val="en-US"/>
            </w:rPr>
          </w:rPrChange>
        </w:rPr>
        <w:t xml:space="preserve"> legionellae</w:t>
      </w:r>
      <w:r w:rsidR="00B33017" w:rsidRPr="00B96132">
        <w:rPr>
          <w:rFonts w:ascii="Times New Roman" w:hAnsi="Times New Roman" w:cs="Times New Roman"/>
          <w:sz w:val="24"/>
          <w:szCs w:val="24"/>
          <w:highlight w:val="yellow"/>
          <w:lang w:val="en-US"/>
          <w:rPrChange w:id="88" w:author="StudentIn" w:date="2015-11-09T10:19:00Z">
            <w:rPr>
              <w:lang w:val="en-US"/>
            </w:rPr>
          </w:rPrChange>
        </w:rPr>
        <w:t xml:space="preserve"> was performed with whole genom</w:t>
      </w:r>
      <w:ins w:id="89" w:author="Matthias Horn" w:date="2015-11-06T09:49:00Z">
        <w:r w:rsidR="00421F84" w:rsidRPr="00B96132">
          <w:rPr>
            <w:rFonts w:ascii="Times New Roman" w:hAnsi="Times New Roman" w:cs="Times New Roman"/>
            <w:sz w:val="24"/>
            <w:szCs w:val="24"/>
            <w:highlight w:val="yellow"/>
            <w:lang w:val="en-US"/>
            <w:rPrChange w:id="90" w:author="StudentIn" w:date="2015-11-09T10:19:00Z">
              <w:rPr>
                <w:highlight w:val="yellow"/>
                <w:lang w:val="en-US"/>
              </w:rPr>
            </w:rPrChange>
          </w:rPr>
          <w:t>ic</w:t>
        </w:r>
      </w:ins>
      <w:del w:id="91" w:author="Matthias Horn" w:date="2015-11-06T09:49:00Z">
        <w:r w:rsidR="00B33017" w:rsidRPr="00B96132" w:rsidDel="00421F84">
          <w:rPr>
            <w:rFonts w:ascii="Times New Roman" w:hAnsi="Times New Roman" w:cs="Times New Roman"/>
            <w:sz w:val="24"/>
            <w:szCs w:val="24"/>
            <w:highlight w:val="yellow"/>
            <w:lang w:val="en-US"/>
            <w:rPrChange w:id="92" w:author="StudentIn" w:date="2015-11-09T10:19:00Z">
              <w:rPr>
                <w:lang w:val="en-US"/>
              </w:rPr>
            </w:rPrChange>
          </w:rPr>
          <w:delText>e</w:delText>
        </w:r>
      </w:del>
      <w:r w:rsidR="00B33017" w:rsidRPr="00D45A54">
        <w:rPr>
          <w:highlight w:val="yellow"/>
          <w:lang w:val="en-US"/>
          <w:rPrChange w:id="93" w:author="Matthias Horn" w:date="2015-11-06T09:26:00Z">
            <w:rPr>
              <w:lang w:val="en-US"/>
            </w:rPr>
          </w:rPrChange>
        </w:rPr>
        <w:t xml:space="preserve"> DNA extracte</w:t>
      </w:r>
      <w:r w:rsidRPr="00D45A54">
        <w:rPr>
          <w:highlight w:val="yellow"/>
          <w:lang w:val="en-US"/>
          <w:rPrChange w:id="94" w:author="Matthias Horn" w:date="2015-11-06T09:26:00Z">
            <w:rPr>
              <w:lang w:val="en-US"/>
            </w:rPr>
          </w:rPrChange>
        </w:rPr>
        <w:t>d</w:t>
      </w:r>
      <w:r w:rsidR="00B33017" w:rsidRPr="00D45A54">
        <w:rPr>
          <w:highlight w:val="yellow"/>
          <w:lang w:val="en-US"/>
          <w:rPrChange w:id="95" w:author="Matthias Horn" w:date="2015-11-06T09:26:00Z">
            <w:rPr>
              <w:lang w:val="en-US"/>
            </w:rPr>
          </w:rPrChange>
        </w:rPr>
        <w:t xml:space="preserve"> from 2</w:t>
      </w:r>
      <w:r w:rsidRPr="00D45A54">
        <w:rPr>
          <w:highlight w:val="yellow"/>
          <w:lang w:val="en-US"/>
          <w:rPrChange w:id="96" w:author="Matthias Horn" w:date="2015-11-06T09:26:00Z">
            <w:rPr>
              <w:lang w:val="en-US"/>
            </w:rPr>
          </w:rPrChange>
        </w:rPr>
        <w:t xml:space="preserve"> L water samples. Sequ</w:t>
      </w:r>
      <w:r w:rsidR="000367E6" w:rsidRPr="00D45A54">
        <w:rPr>
          <w:highlight w:val="yellow"/>
          <w:lang w:val="en-US"/>
          <w:rPrChange w:id="97" w:author="Matthias Horn" w:date="2015-11-06T09:26:00Z">
            <w:rPr>
              <w:lang w:val="en-US"/>
            </w:rPr>
          </w:rPrChange>
        </w:rPr>
        <w:t>ences originating from sequencing</w:t>
      </w:r>
      <w:r w:rsidRPr="00D45A54">
        <w:rPr>
          <w:highlight w:val="yellow"/>
          <w:lang w:val="en-US"/>
          <w:rPrChange w:id="98" w:author="Matthias Horn" w:date="2015-11-06T09:26:00Z">
            <w:rPr>
              <w:lang w:val="en-US"/>
            </w:rPr>
          </w:rPrChange>
        </w:rPr>
        <w:t xml:space="preserve"> were clustered into OTUs (Operational Taxonomy Unit) and classified at genus level.</w:t>
      </w:r>
      <w:r w:rsidRPr="001F5109">
        <w:rPr>
          <w:lang w:val="en-US"/>
        </w:rPr>
        <w:t xml:space="preserve"> </w:t>
      </w:r>
    </w:p>
    <w:p w14:paraId="600F8083" w14:textId="77777777" w:rsidR="001556D4" w:rsidRPr="001F5109" w:rsidRDefault="001556D4" w:rsidP="0033463A">
      <w:pPr>
        <w:spacing w:before="240" w:line="360" w:lineRule="auto"/>
        <w:jc w:val="both"/>
        <w:rPr>
          <w:bCs/>
          <w:lang w:val="en-US"/>
        </w:rPr>
      </w:pPr>
      <w:r w:rsidRPr="001F5109">
        <w:rPr>
          <w:bCs/>
          <w:lang w:val="en-US"/>
        </w:rPr>
        <w:t>Amoeba culture and evaluation of intracellular bacteria</w:t>
      </w:r>
    </w:p>
    <w:p w14:paraId="4DC213B5" w14:textId="77777777" w:rsidR="001556D4" w:rsidRPr="001F5109" w:rsidRDefault="001556D4" w:rsidP="0033463A">
      <w:pPr>
        <w:spacing w:before="240" w:line="360" w:lineRule="auto"/>
        <w:jc w:val="both"/>
        <w:rPr>
          <w:bCs/>
          <w:lang w:val="en-US"/>
        </w:rPr>
      </w:pPr>
      <w:r w:rsidRPr="001F5109">
        <w:rPr>
          <w:bCs/>
          <w:lang w:val="en-US"/>
        </w:rPr>
        <w:t>For isolation of FLA, 250 ml of well mixed water samples were vacuum</w:t>
      </w:r>
      <w:r w:rsidR="00564690" w:rsidRPr="001F5109">
        <w:rPr>
          <w:bCs/>
          <w:lang w:val="en-US"/>
        </w:rPr>
        <w:t>-</w:t>
      </w:r>
      <w:r w:rsidRPr="001F5109">
        <w:rPr>
          <w:bCs/>
          <w:lang w:val="en-US"/>
        </w:rPr>
        <w:t>filtrated through a cellulose nitrate filter with 0.45 µm pore size (area 12.5 cm</w:t>
      </w:r>
      <w:r w:rsidRPr="001F5109">
        <w:rPr>
          <w:bCs/>
          <w:vertAlign w:val="superscript"/>
          <w:lang w:val="en-US"/>
        </w:rPr>
        <w:t>2</w:t>
      </w:r>
      <w:r w:rsidRPr="001F5109">
        <w:rPr>
          <w:bCs/>
          <w:lang w:val="en-US"/>
        </w:rPr>
        <w:t>, Sartorius, Germany). After filtration, the filter was cut into 2 pieces and placed on</w:t>
      </w:r>
      <w:r w:rsidR="00745B84" w:rsidRPr="001F5109">
        <w:rPr>
          <w:bCs/>
          <w:lang w:val="en-US"/>
        </w:rPr>
        <w:t>to</w:t>
      </w:r>
      <w:r w:rsidRPr="001F5109">
        <w:rPr>
          <w:bCs/>
          <w:lang w:val="en-US"/>
        </w:rPr>
        <w:t xml:space="preserve"> a NN (non-nutrient) agar plate covered with 100 µl of a 48 h old culture of </w:t>
      </w:r>
      <w:r w:rsidRPr="001F5109">
        <w:rPr>
          <w:bCs/>
          <w:i/>
          <w:lang w:val="en-US"/>
        </w:rPr>
        <w:t>Escherichia coli</w:t>
      </w:r>
      <w:r w:rsidRPr="001F5109">
        <w:rPr>
          <w:bCs/>
          <w:lang w:val="en-US"/>
        </w:rPr>
        <w:t xml:space="preserve"> in brain heart infusion (BHI). The NN plates were sealed with Parafilm® and stored at room temperature for up to four weeks. Every day, the filters were examined for amoebic migration from the filter pieces by inverted phase contrast microscopy (Nikon TMS). Detected FLA were transferred to a fresh </w:t>
      </w:r>
      <w:r w:rsidRPr="001F5109">
        <w:rPr>
          <w:bCs/>
          <w:i/>
          <w:lang w:val="en-US"/>
        </w:rPr>
        <w:t>E. coli</w:t>
      </w:r>
      <w:r w:rsidR="00745B84" w:rsidRPr="001F5109">
        <w:rPr>
          <w:bCs/>
          <w:lang w:val="en-US"/>
        </w:rPr>
        <w:t>-</w:t>
      </w:r>
      <w:r w:rsidRPr="001F5109">
        <w:rPr>
          <w:bCs/>
          <w:lang w:val="en-US"/>
        </w:rPr>
        <w:t>coated NN plate using a sterile inoculation loop. All amoebal isolates were cloned by sub</w:t>
      </w:r>
      <w:r w:rsidR="00564690" w:rsidRPr="001F5109">
        <w:rPr>
          <w:bCs/>
          <w:lang w:val="en-US"/>
        </w:rPr>
        <w:t>-</w:t>
      </w:r>
      <w:r w:rsidRPr="001F5109">
        <w:rPr>
          <w:bCs/>
          <w:lang w:val="en-US"/>
        </w:rPr>
        <w:t xml:space="preserve">culturing to receive pure cultures for later DNA isolation. Morphological identification was accomplished by inverted phase contrast microscopy and phase contrast microscopy (Nikon Eclipse E800) using the identification key of Page </w:t>
      </w:r>
      <w:r w:rsidR="00901D47" w:rsidRPr="001F5109">
        <w:rPr>
          <w:bCs/>
          <w:noProof/>
          <w:color w:val="FF0000"/>
          <w:lang w:val="en-US"/>
        </w:rPr>
        <w:t>(39)</w:t>
      </w:r>
      <w:r w:rsidR="00745B84" w:rsidRPr="001F5109">
        <w:rPr>
          <w:bCs/>
          <w:color w:val="FF0000"/>
          <w:lang w:val="en-US"/>
        </w:rPr>
        <w:t xml:space="preserve"> </w:t>
      </w:r>
      <w:r w:rsidR="00745B84" w:rsidRPr="001F5109">
        <w:rPr>
          <w:bCs/>
          <w:lang w:val="en-US"/>
        </w:rPr>
        <w:t>and</w:t>
      </w:r>
      <w:r w:rsidR="00E02020" w:rsidRPr="001F5109">
        <w:rPr>
          <w:bCs/>
          <w:lang w:val="en-US"/>
        </w:rPr>
        <w:t xml:space="preserve"> Smirnov</w:t>
      </w:r>
      <w:r w:rsidR="00745B84" w:rsidRPr="001F5109">
        <w:rPr>
          <w:bCs/>
          <w:color w:val="FF0000"/>
          <w:lang w:val="en-US"/>
        </w:rPr>
        <w:t xml:space="preserve"> </w:t>
      </w:r>
      <w:r w:rsidR="00901D47" w:rsidRPr="001F5109">
        <w:rPr>
          <w:bCs/>
          <w:noProof/>
          <w:color w:val="FF0000"/>
          <w:lang w:val="en-US"/>
        </w:rPr>
        <w:t>(40)</w:t>
      </w:r>
      <w:r w:rsidRPr="001F5109">
        <w:rPr>
          <w:bCs/>
          <w:lang w:val="en-US"/>
        </w:rPr>
        <w:t>. All isolates were screened</w:t>
      </w:r>
      <w:r w:rsidRPr="001F5109">
        <w:rPr>
          <w:szCs w:val="18"/>
          <w:lang w:val="en-GB"/>
        </w:rPr>
        <w:t xml:space="preserve"> </w:t>
      </w:r>
      <w:r w:rsidRPr="001F5109">
        <w:rPr>
          <w:bCs/>
          <w:lang w:val="en-US"/>
        </w:rPr>
        <w:t>for intracellular bacteria. Endo</w:t>
      </w:r>
      <w:ins w:id="99" w:author="Matthias Horn" w:date="2015-11-06T09:27:00Z">
        <w:r w:rsidR="00D45A54">
          <w:rPr>
            <w:bCs/>
            <w:lang w:val="en-US"/>
          </w:rPr>
          <w:t>sym</w:t>
        </w:r>
      </w:ins>
      <w:del w:id="100" w:author="Matthias Horn" w:date="2015-11-06T09:27:00Z">
        <w:r w:rsidRPr="001F5109" w:rsidDel="00D45A54">
          <w:rPr>
            <w:bCs/>
            <w:lang w:val="en-US"/>
          </w:rPr>
          <w:delText>cyto</w:delText>
        </w:r>
      </w:del>
      <w:r w:rsidRPr="001F5109">
        <w:rPr>
          <w:bCs/>
          <w:lang w:val="en-US"/>
        </w:rPr>
        <w:t xml:space="preserve">bionts were detected using FISH (fluorescence in situ hybridization) and </w:t>
      </w:r>
      <w:del w:id="101" w:author="Matthias Horn" w:date="2015-11-06T09:28:00Z">
        <w:r w:rsidRPr="001F5109" w:rsidDel="00D45A54">
          <w:rPr>
            <w:bCs/>
            <w:lang w:val="en-US"/>
          </w:rPr>
          <w:delText xml:space="preserve">specified </w:delText>
        </w:r>
      </w:del>
      <w:ins w:id="102" w:author="Matthias Horn" w:date="2015-11-06T09:28:00Z">
        <w:r w:rsidR="00D45A54">
          <w:rPr>
            <w:bCs/>
            <w:lang w:val="en-US"/>
          </w:rPr>
          <w:t>identified</w:t>
        </w:r>
        <w:r w:rsidR="00D45A54" w:rsidRPr="001F5109">
          <w:rPr>
            <w:bCs/>
            <w:lang w:val="en-US"/>
          </w:rPr>
          <w:t xml:space="preserve"> </w:t>
        </w:r>
      </w:ins>
      <w:ins w:id="103" w:author="Matthias Horn" w:date="2015-11-06T09:32:00Z">
        <w:r w:rsidR="003F4E53">
          <w:rPr>
            <w:bCs/>
            <w:lang w:val="en-US"/>
          </w:rPr>
          <w:t xml:space="preserve">by </w:t>
        </w:r>
      </w:ins>
      <w:del w:id="104" w:author="Matthias Horn" w:date="2015-11-06T09:32:00Z">
        <w:r w:rsidRPr="001F5109" w:rsidDel="003F4E53">
          <w:rPr>
            <w:bCs/>
            <w:lang w:val="en-US"/>
          </w:rPr>
          <w:delText xml:space="preserve">with PCR targeting </w:delText>
        </w:r>
      </w:del>
      <w:del w:id="105" w:author="Matthias Horn" w:date="2015-11-06T09:33:00Z">
        <w:r w:rsidRPr="001F5109" w:rsidDel="003F4E53">
          <w:rPr>
            <w:bCs/>
            <w:lang w:val="en-US"/>
          </w:rPr>
          <w:delText xml:space="preserve">the </w:delText>
        </w:r>
      </w:del>
      <w:r w:rsidRPr="001F5109">
        <w:rPr>
          <w:bCs/>
          <w:lang w:val="en-US"/>
        </w:rPr>
        <w:t>16S rRNA gene</w:t>
      </w:r>
      <w:ins w:id="106" w:author="Matthias Horn" w:date="2015-11-06T09:28:00Z">
        <w:r w:rsidR="00D45A54">
          <w:rPr>
            <w:bCs/>
            <w:lang w:val="en-US"/>
          </w:rPr>
          <w:t xml:space="preserve"> </w:t>
        </w:r>
      </w:ins>
      <w:ins w:id="107" w:author="Matthias Horn" w:date="2015-11-06T09:33:00Z">
        <w:r w:rsidR="003F4E53">
          <w:rPr>
            <w:bCs/>
            <w:lang w:val="en-US"/>
          </w:rPr>
          <w:t xml:space="preserve">sequencing </w:t>
        </w:r>
      </w:ins>
      <w:ins w:id="108" w:author="Matthias Horn" w:date="2015-11-06T09:28:00Z">
        <w:r w:rsidR="00D45A54">
          <w:rPr>
            <w:bCs/>
            <w:lang w:val="en-US"/>
          </w:rPr>
          <w:t>as described (</w:t>
        </w:r>
        <w:commentRangeStart w:id="109"/>
        <w:r w:rsidR="00D45A54">
          <w:rPr>
            <w:bCs/>
            <w:lang w:val="en-US"/>
          </w:rPr>
          <w:t>ref</w:t>
        </w:r>
        <w:commentRangeEnd w:id="109"/>
        <w:r w:rsidR="00D45A54">
          <w:rPr>
            <w:rStyle w:val="CommentReference"/>
          </w:rPr>
          <w:commentReference w:id="109"/>
        </w:r>
        <w:r w:rsidR="00D45A54">
          <w:rPr>
            <w:bCs/>
            <w:lang w:val="en-US"/>
          </w:rPr>
          <w:t>)</w:t>
        </w:r>
      </w:ins>
      <w:del w:id="110" w:author="Matthias Horn" w:date="2015-11-06T09:28:00Z">
        <w:r w:rsidRPr="001F5109" w:rsidDel="00D45A54">
          <w:rPr>
            <w:bCs/>
            <w:lang w:val="en-US"/>
          </w:rPr>
          <w:delText xml:space="preserve"> and subsequent amplicon-sequencing</w:delText>
        </w:r>
      </w:del>
      <w:r w:rsidRPr="001F5109">
        <w:rPr>
          <w:bCs/>
          <w:lang w:val="en-US"/>
        </w:rPr>
        <w:t>.</w:t>
      </w:r>
    </w:p>
    <w:p w14:paraId="297AD2BC" w14:textId="77777777" w:rsidR="001556D4" w:rsidRPr="001F5109" w:rsidRDefault="001556D4" w:rsidP="0033463A">
      <w:pPr>
        <w:spacing w:before="240" w:line="360" w:lineRule="auto"/>
        <w:jc w:val="both"/>
        <w:rPr>
          <w:bCs/>
          <w:lang w:val="en-US"/>
        </w:rPr>
      </w:pPr>
      <w:r w:rsidRPr="001F5109">
        <w:rPr>
          <w:bCs/>
          <w:lang w:val="en-US"/>
        </w:rPr>
        <w:t>DNA extraction from cell culture and water samples</w:t>
      </w:r>
    </w:p>
    <w:p w14:paraId="67F330D0" w14:textId="77777777" w:rsidR="001556D4" w:rsidRPr="001F5109" w:rsidRDefault="001556D4" w:rsidP="0033463A">
      <w:pPr>
        <w:spacing w:before="240" w:line="360" w:lineRule="auto"/>
        <w:jc w:val="both"/>
        <w:rPr>
          <w:bCs/>
          <w:lang w:val="en-US"/>
        </w:rPr>
      </w:pPr>
      <w:r w:rsidRPr="001F5109">
        <w:rPr>
          <w:bCs/>
          <w:lang w:val="en-US"/>
        </w:rPr>
        <w:t>Trophozoites from clonal cultures were harvested with cotton swabs and resuspended in 15 ml centrifuge tube</w:t>
      </w:r>
      <w:r w:rsidR="00D11E7E" w:rsidRPr="001F5109">
        <w:rPr>
          <w:bCs/>
          <w:lang w:val="en-US"/>
        </w:rPr>
        <w:t>s</w:t>
      </w:r>
      <w:r w:rsidRPr="001F5109">
        <w:rPr>
          <w:bCs/>
          <w:lang w:val="en-US"/>
        </w:rPr>
        <w:t xml:space="preserve"> filled with 5 ml 0.9% sodium chloride (NaCl). The samples were centrifuged for 10 min at 800 x g, the supernatant was discarded and the pellet was resuspended in 200 µl 0.9% NaCl. Total genomic DNA was extracted from the cells according to the “DNA purification from tissues” protocol” of the QIAmp® DNA Mini Kit (QIAGEN, Hilden, Germany). </w:t>
      </w:r>
    </w:p>
    <w:p w14:paraId="77A49671" w14:textId="77777777" w:rsidR="001556D4" w:rsidRPr="001F5109" w:rsidRDefault="001556D4" w:rsidP="0033463A">
      <w:pPr>
        <w:spacing w:before="240" w:line="360" w:lineRule="auto"/>
        <w:jc w:val="both"/>
        <w:rPr>
          <w:bCs/>
          <w:lang w:val="en-US"/>
        </w:rPr>
      </w:pPr>
      <w:r w:rsidRPr="001F5109">
        <w:rPr>
          <w:bCs/>
          <w:lang w:val="en-US"/>
        </w:rPr>
        <w:t>For direct DNA isolation from water samples, 2 L were filtrated and DNA was extracted from cellulose nitrate filters using the MO BIO PowerWater® DNA Isolation Kit (</w:t>
      </w:r>
      <w:r w:rsidRPr="001F5109">
        <w:rPr>
          <w:lang w:val="en-US"/>
        </w:rPr>
        <w:t>MO BIO Laboratories Inc., Carlsbad, CA).</w:t>
      </w:r>
    </w:p>
    <w:p w14:paraId="002C6910" w14:textId="77777777" w:rsidR="001556D4" w:rsidRPr="001F5109" w:rsidRDefault="001556D4" w:rsidP="0033463A">
      <w:pPr>
        <w:spacing w:before="240" w:line="360" w:lineRule="auto"/>
        <w:jc w:val="both"/>
        <w:rPr>
          <w:bCs/>
          <w:lang w:val="en-US"/>
        </w:rPr>
      </w:pPr>
      <w:r w:rsidRPr="001F5109">
        <w:rPr>
          <w:bCs/>
          <w:lang w:val="en-US"/>
        </w:rPr>
        <w:t>PCR and sequencing of amoeba cultures</w:t>
      </w:r>
    </w:p>
    <w:p w14:paraId="42C72F9A" w14:textId="77777777" w:rsidR="001556D4" w:rsidRPr="001F5109" w:rsidRDefault="001556D4" w:rsidP="0033463A">
      <w:pPr>
        <w:spacing w:before="240" w:line="360" w:lineRule="auto"/>
        <w:jc w:val="both"/>
        <w:rPr>
          <w:bCs/>
          <w:lang w:val="en-US"/>
        </w:rPr>
      </w:pPr>
      <w:r w:rsidRPr="001F5109">
        <w:rPr>
          <w:bCs/>
          <w:lang w:val="en-US"/>
        </w:rPr>
        <w:lastRenderedPageBreak/>
        <w:t xml:space="preserve">Genotyping of </w:t>
      </w:r>
      <w:r w:rsidRPr="001F5109">
        <w:rPr>
          <w:bCs/>
          <w:i/>
          <w:lang w:val="en-US"/>
        </w:rPr>
        <w:t>Acanthamoeba</w:t>
      </w:r>
      <w:r w:rsidRPr="001F5109">
        <w:rPr>
          <w:bCs/>
          <w:lang w:val="en-US"/>
        </w:rPr>
        <w:t xml:space="preserve"> isolates was performed by amplifying and sequencing a 385-450 bp long fragment of the </w:t>
      </w:r>
      <w:r w:rsidRPr="001F5109">
        <w:rPr>
          <w:bCs/>
          <w:i/>
          <w:lang w:val="en-US"/>
        </w:rPr>
        <w:t>Acanthamoeba</w:t>
      </w:r>
      <w:r w:rsidRPr="001F5109">
        <w:rPr>
          <w:bCs/>
          <w:lang w:val="en-US"/>
        </w:rPr>
        <w:t xml:space="preserve">-specific amplimer ASA.S1 located in the 18S rRNA-gene using the newly designed primers AcF1 5´-TGCCACCGAATACATTAGCAT-3´ and AcR1 5´-ACAAGCTGCTAGGGGAGTCA-3´ modified from primer JDP2 from </w:t>
      </w:r>
      <w:r w:rsidR="00901D47" w:rsidRPr="001F5109">
        <w:rPr>
          <w:bCs/>
          <w:noProof/>
          <w:color w:val="FF0000"/>
          <w:lang w:val="en-US"/>
        </w:rPr>
        <w:t>(41)</w:t>
      </w:r>
      <w:r w:rsidRPr="001F5109">
        <w:rPr>
          <w:bCs/>
          <w:lang w:val="en-US"/>
        </w:rPr>
        <w:t xml:space="preserve">. PCRs were run with 1 µl, 3 µl and 6 µl whole cell DNA in a total reaction volume of 50 µl for each sample under the following conditions: 15 min pre-heating at 95 °C, followed by 35 cycles at 95 °C for 1 min, 60 °C for 2 min, 72 °C for 3 min and a final extension for 7 min at 72 °C. An ASA.S1 amplicon clone of a T4 genotype strain was used as a positive control. </w:t>
      </w:r>
      <w:r w:rsidR="002A5F99" w:rsidRPr="001F5109">
        <w:rPr>
          <w:bCs/>
          <w:i/>
          <w:lang w:val="en-US"/>
        </w:rPr>
        <w:t>Acanthamoeba</w:t>
      </w:r>
      <w:r w:rsidR="002A5F99" w:rsidRPr="001F5109">
        <w:rPr>
          <w:bCs/>
          <w:lang w:val="en-US"/>
        </w:rPr>
        <w:t xml:space="preserve"> genotypes were determined with the model assumption of a &lt;5% sequence dissimilarity within one genotype </w:t>
      </w:r>
      <w:r w:rsidR="00901D47" w:rsidRPr="001F5109">
        <w:rPr>
          <w:bCs/>
          <w:noProof/>
          <w:color w:val="FF0000"/>
          <w:lang w:val="en-US"/>
        </w:rPr>
        <w:t>(42)</w:t>
      </w:r>
      <w:r w:rsidR="002A5F99" w:rsidRPr="001F5109">
        <w:rPr>
          <w:bCs/>
          <w:lang w:val="en-US"/>
        </w:rPr>
        <w:t>.</w:t>
      </w:r>
    </w:p>
    <w:p w14:paraId="6E7A07E7" w14:textId="77777777" w:rsidR="001556D4" w:rsidRPr="001F5109" w:rsidRDefault="001556D4">
      <w:pPr>
        <w:spacing w:before="240" w:line="360" w:lineRule="auto"/>
        <w:jc w:val="both"/>
        <w:rPr>
          <w:bCs/>
          <w:lang w:val="en-US"/>
        </w:rPr>
      </w:pPr>
      <w:r w:rsidRPr="001F5109">
        <w:rPr>
          <w:bCs/>
          <w:lang w:val="en-US"/>
        </w:rPr>
        <w:t xml:space="preserve">DNA extracted from other amoebae isolated by culture was amplified and sequenced using universal eukaryotic primers binding in the 18S rRNA gene, namely the modified primers SSU1 5´-CGACTGGTTGATCCTGCCAGTAG3´ and SSU2 5´-TCCTGATCCTTCTGCAGGTTCAC-3´ </w:t>
      </w:r>
      <w:r w:rsidR="00901D47" w:rsidRPr="001F5109">
        <w:rPr>
          <w:bCs/>
          <w:noProof/>
          <w:color w:val="FF0000"/>
          <w:lang w:val="en-US"/>
        </w:rPr>
        <w:t>(43)</w:t>
      </w:r>
      <w:r w:rsidR="00D11E7E" w:rsidRPr="001F5109">
        <w:rPr>
          <w:bCs/>
          <w:lang w:val="en-US"/>
        </w:rPr>
        <w:t xml:space="preserve"> and</w:t>
      </w:r>
      <w:r w:rsidRPr="001F5109">
        <w:rPr>
          <w:bCs/>
          <w:lang w:val="en-US"/>
        </w:rPr>
        <w:t xml:space="preserve"> P1fw 5´-CAAGTCTGGTGCCAGCAGC-3´,</w:t>
      </w:r>
      <w:r w:rsidR="00E02020" w:rsidRPr="001F5109">
        <w:rPr>
          <w:bCs/>
          <w:lang w:val="en-US"/>
        </w:rPr>
        <w:t xml:space="preserve"> </w:t>
      </w:r>
      <w:r w:rsidRPr="001F5109">
        <w:rPr>
          <w:bCs/>
          <w:lang w:val="en-US"/>
        </w:rPr>
        <w:t>P1rev 5´-GCTGCTGGCACCAGACTTG-3´, P2fw 5´-GATCAGATACCGTCGTAGTC-3´,</w:t>
      </w:r>
      <w:r w:rsidR="00E02020" w:rsidRPr="001F5109">
        <w:rPr>
          <w:bCs/>
          <w:lang w:val="en-US"/>
        </w:rPr>
        <w:t xml:space="preserve"> </w:t>
      </w:r>
      <w:r w:rsidRPr="001F5109">
        <w:rPr>
          <w:bCs/>
          <w:lang w:val="en-US"/>
        </w:rPr>
        <w:t xml:space="preserve">P2rev 5´-GACTACGACGGTATCTGATC-3´, P3fw 5´-CAGGTCTGTGATGCCCTTAG-3´ and P3rev 5´-CTAAGGGCATCACAGACCTG-3´ </w:t>
      </w:r>
      <w:r w:rsidR="00901D47" w:rsidRPr="001F5109">
        <w:rPr>
          <w:bCs/>
          <w:noProof/>
          <w:color w:val="FF0000"/>
          <w:lang w:val="en-US"/>
        </w:rPr>
        <w:t>(44)</w:t>
      </w:r>
      <w:r w:rsidRPr="001F5109">
        <w:rPr>
          <w:bCs/>
          <w:lang w:val="en-US"/>
        </w:rPr>
        <w:t xml:space="preserve">. PCR was performed with 1 µl, 3 µl and 6 µl of whole cell DNA in 50 µl reaction volume running a standard amplification program (35 cycles; 95 °C for 1 min, 52 °C for 2 min, 72 °C for 3 min). Amplified DNA was detected by gel electrophoresis on a 2% agarose gel and visualized with </w:t>
      </w:r>
      <w:r w:rsidRPr="001F5109">
        <w:rPr>
          <w:lang w:val="en-US"/>
        </w:rPr>
        <w:t>GelRed™ (BIOTREND, Germany).</w:t>
      </w:r>
      <w:r w:rsidRPr="001F5109">
        <w:rPr>
          <w:bCs/>
          <w:lang w:val="en-US"/>
        </w:rPr>
        <w:t xml:space="preserve"> Gel bands were extracted with the GFX PCR DNA and Gel Band Purification Kit (GE Healthcare, UK) and directly sequenced in both directions with the ABI PRISM® BigDye sequencing kit and an ABI PRISM 310® automated sequencer (PE Applied Biosystems, Germany). All obtained sequences were compared to sequences from GenBank with the NCBI Nucleotide BLAST search and aligned with sequences of highest similarity using ClustalX </w:t>
      </w:r>
      <w:r w:rsidR="00901D47" w:rsidRPr="001F5109">
        <w:rPr>
          <w:bCs/>
          <w:noProof/>
          <w:color w:val="FF0000"/>
          <w:lang w:val="en-US"/>
        </w:rPr>
        <w:t>(45)</w:t>
      </w:r>
      <w:r w:rsidRPr="001F5109">
        <w:rPr>
          <w:bCs/>
          <w:lang w:val="en-US"/>
        </w:rPr>
        <w:t xml:space="preserve"> or CLC Main Workbench (CLC bio, QIAGEN). Multiple alignments were processed with </w:t>
      </w:r>
      <w:r w:rsidR="00D11E7E" w:rsidRPr="001F5109">
        <w:rPr>
          <w:bCs/>
          <w:lang w:val="en-US"/>
        </w:rPr>
        <w:t xml:space="preserve">the </w:t>
      </w:r>
      <w:r w:rsidRPr="001F5109">
        <w:rPr>
          <w:bCs/>
          <w:lang w:val="en-US"/>
        </w:rPr>
        <w:t xml:space="preserve">GeneDoc sequence editor </w:t>
      </w:r>
      <w:r w:rsidR="00901D47" w:rsidRPr="001F5109">
        <w:rPr>
          <w:bCs/>
          <w:noProof/>
          <w:color w:val="FF0000"/>
          <w:lang w:val="en-US"/>
        </w:rPr>
        <w:t>(46)</w:t>
      </w:r>
      <w:r w:rsidRPr="001F5109">
        <w:rPr>
          <w:bCs/>
          <w:lang w:val="en-US"/>
        </w:rPr>
        <w:t>.</w:t>
      </w:r>
    </w:p>
    <w:p w14:paraId="5A8E12CA" w14:textId="77777777" w:rsidR="001556D4" w:rsidRPr="001F5109" w:rsidRDefault="001556D4" w:rsidP="0033463A">
      <w:pPr>
        <w:spacing w:before="240" w:line="360" w:lineRule="auto"/>
        <w:jc w:val="both"/>
        <w:rPr>
          <w:bCs/>
          <w:lang w:val="en-US"/>
        </w:rPr>
      </w:pPr>
      <w:r w:rsidRPr="001F5109">
        <w:rPr>
          <w:bCs/>
          <w:lang w:val="en-US"/>
        </w:rPr>
        <w:t>Real-time PCR</w:t>
      </w:r>
    </w:p>
    <w:p w14:paraId="1773C28D" w14:textId="77777777" w:rsidR="001556D4" w:rsidRPr="001F5109" w:rsidRDefault="001556D4" w:rsidP="0033463A">
      <w:pPr>
        <w:spacing w:before="240" w:line="360" w:lineRule="auto"/>
        <w:jc w:val="both"/>
        <w:rPr>
          <w:bCs/>
          <w:lang w:val="en-US"/>
        </w:rPr>
      </w:pPr>
      <w:r w:rsidRPr="001F5109">
        <w:rPr>
          <w:bCs/>
          <w:lang w:val="en-US"/>
        </w:rPr>
        <w:t xml:space="preserve">For the detection of </w:t>
      </w:r>
      <w:r w:rsidRPr="001F5109">
        <w:rPr>
          <w:bCs/>
          <w:i/>
          <w:lang w:val="en-US"/>
        </w:rPr>
        <w:t>Acanthamoeba</w:t>
      </w:r>
      <w:r w:rsidRPr="001F5109">
        <w:rPr>
          <w:bCs/>
          <w:lang w:val="en-US"/>
        </w:rPr>
        <w:t xml:space="preserve"> spp., a real-time PCR assay from</w:t>
      </w:r>
      <w:r w:rsidR="00FC65E9" w:rsidRPr="001F5109">
        <w:rPr>
          <w:bCs/>
          <w:lang w:val="en-US"/>
        </w:rPr>
        <w:t xml:space="preserve"> Qvarnstrom et al.</w:t>
      </w:r>
      <w:r w:rsidRPr="001F5109">
        <w:rPr>
          <w:bCs/>
          <w:lang w:val="en-US"/>
        </w:rPr>
        <w:t xml:space="preserve"> </w:t>
      </w:r>
      <w:r w:rsidR="00901D47" w:rsidRPr="001F5109">
        <w:rPr>
          <w:bCs/>
          <w:noProof/>
          <w:color w:val="FF0000"/>
          <w:lang w:val="en-US"/>
        </w:rPr>
        <w:t>(47)</w:t>
      </w:r>
      <w:r w:rsidRPr="001F5109">
        <w:rPr>
          <w:bCs/>
          <w:lang w:val="en-US"/>
        </w:rPr>
        <w:t xml:space="preserve"> was adapted, using the primers AcantF900 5´-CCCAGATCGTTTACCGTGAA-3´, AcantR1100 5´-TAAATATTAATGCCCCCAACTATCC-3´ and the Cy5-labeled probe AcantP1000 5´-Cy5-CTGCCACCGAATACATTAGCATGG-BHQ3-3´ and amplifying fragments of 170 to 230 bp, depending on the genotype. For the design of primers and probe specific for the Vahlkampfiidae and particularly for </w:t>
      </w:r>
      <w:r w:rsidRPr="001F5109">
        <w:rPr>
          <w:bCs/>
          <w:i/>
          <w:lang w:val="en-US"/>
        </w:rPr>
        <w:t>Naegleria</w:t>
      </w:r>
      <w:r w:rsidRPr="001F5109">
        <w:rPr>
          <w:bCs/>
          <w:lang w:val="en-US"/>
        </w:rPr>
        <w:t xml:space="preserve"> spp., we retrieved partial or full length 18S r</w:t>
      </w:r>
      <w:r w:rsidR="00D11E7E" w:rsidRPr="001F5109">
        <w:rPr>
          <w:bCs/>
          <w:lang w:val="en-US"/>
        </w:rPr>
        <w:t>D</w:t>
      </w:r>
      <w:r w:rsidRPr="001F5109">
        <w:rPr>
          <w:bCs/>
          <w:lang w:val="en-US"/>
        </w:rPr>
        <w:t xml:space="preserve">NA sequences from GenBank (NCBI, </w:t>
      </w:r>
      <w:r w:rsidRPr="001F5109">
        <w:rPr>
          <w:lang w:val="en-US"/>
        </w:rPr>
        <w:t>National Center for Biotechnology Information) and included them in multiple sequence alignments.</w:t>
      </w:r>
      <w:r w:rsidRPr="001F5109">
        <w:rPr>
          <w:bCs/>
          <w:lang w:val="en-US"/>
        </w:rPr>
        <w:t xml:space="preserve"> Sequences of </w:t>
      </w:r>
      <w:r w:rsidRPr="001F5109">
        <w:rPr>
          <w:bCs/>
          <w:i/>
          <w:lang w:val="en-US"/>
        </w:rPr>
        <w:t>N. jamiesoni, N. andersoni</w:t>
      </w:r>
      <w:r w:rsidRPr="001F5109">
        <w:rPr>
          <w:bCs/>
          <w:lang w:val="en-US"/>
        </w:rPr>
        <w:t xml:space="preserve">, </w:t>
      </w:r>
      <w:r w:rsidRPr="001F5109">
        <w:rPr>
          <w:bCs/>
          <w:i/>
          <w:lang w:val="en-US"/>
        </w:rPr>
        <w:t>N. clarki</w:t>
      </w:r>
      <w:r w:rsidRPr="001F5109">
        <w:rPr>
          <w:bCs/>
          <w:lang w:val="en-US"/>
        </w:rPr>
        <w:t xml:space="preserve">, </w:t>
      </w:r>
      <w:r w:rsidRPr="001F5109">
        <w:rPr>
          <w:bCs/>
          <w:i/>
          <w:lang w:val="en-US"/>
        </w:rPr>
        <w:t>N. andersoni</w:t>
      </w:r>
      <w:r w:rsidRPr="001F5109">
        <w:rPr>
          <w:bCs/>
          <w:lang w:val="en-US"/>
        </w:rPr>
        <w:t xml:space="preserve">, </w:t>
      </w:r>
      <w:r w:rsidRPr="001F5109">
        <w:rPr>
          <w:bCs/>
          <w:i/>
          <w:lang w:val="en-US"/>
        </w:rPr>
        <w:t>N. fultoni</w:t>
      </w:r>
      <w:r w:rsidRPr="001F5109">
        <w:rPr>
          <w:bCs/>
          <w:lang w:val="en-US"/>
        </w:rPr>
        <w:t xml:space="preserve">, </w:t>
      </w:r>
      <w:r w:rsidRPr="001F5109">
        <w:rPr>
          <w:bCs/>
          <w:i/>
          <w:lang w:val="en-US"/>
        </w:rPr>
        <w:t>N. pagei</w:t>
      </w:r>
      <w:r w:rsidRPr="001F5109">
        <w:rPr>
          <w:bCs/>
          <w:lang w:val="en-US"/>
        </w:rPr>
        <w:t xml:space="preserve">, </w:t>
      </w:r>
      <w:r w:rsidRPr="001F5109">
        <w:rPr>
          <w:bCs/>
          <w:i/>
          <w:lang w:val="en-US"/>
        </w:rPr>
        <w:t>N. australiensis</w:t>
      </w:r>
      <w:r w:rsidRPr="001F5109">
        <w:rPr>
          <w:bCs/>
          <w:lang w:val="en-US"/>
        </w:rPr>
        <w:t xml:space="preserve">, </w:t>
      </w:r>
      <w:r w:rsidRPr="001F5109">
        <w:rPr>
          <w:bCs/>
          <w:i/>
          <w:lang w:val="en-US"/>
        </w:rPr>
        <w:lastRenderedPageBreak/>
        <w:t>N. lovaniensis</w:t>
      </w:r>
      <w:r w:rsidRPr="001F5109">
        <w:rPr>
          <w:bCs/>
          <w:lang w:val="en-US"/>
        </w:rPr>
        <w:t xml:space="preserve">, </w:t>
      </w:r>
      <w:r w:rsidRPr="001F5109">
        <w:rPr>
          <w:bCs/>
          <w:i/>
          <w:lang w:val="en-US"/>
        </w:rPr>
        <w:t>N. fowleri,</w:t>
      </w:r>
      <w:r w:rsidRPr="001F5109">
        <w:rPr>
          <w:bCs/>
          <w:lang w:val="en-US"/>
        </w:rPr>
        <w:t xml:space="preserve"> some unidentified </w:t>
      </w:r>
      <w:r w:rsidRPr="001F5109">
        <w:rPr>
          <w:bCs/>
          <w:i/>
          <w:lang w:val="en-US"/>
        </w:rPr>
        <w:t>Naegleria</w:t>
      </w:r>
      <w:r w:rsidRPr="001F5109">
        <w:rPr>
          <w:bCs/>
          <w:lang w:val="en-US"/>
        </w:rPr>
        <w:t xml:space="preserve"> spp. strains and additionally, 13 sequences from other vahlkampfiids including </w:t>
      </w:r>
      <w:r w:rsidRPr="001F5109">
        <w:rPr>
          <w:bCs/>
          <w:i/>
          <w:lang w:val="en-US"/>
        </w:rPr>
        <w:t>Paravahlkampfia</w:t>
      </w:r>
      <w:r w:rsidRPr="001F5109">
        <w:rPr>
          <w:bCs/>
          <w:lang w:val="en-US"/>
        </w:rPr>
        <w:t xml:space="preserve">, </w:t>
      </w:r>
      <w:r w:rsidRPr="001F5109">
        <w:rPr>
          <w:bCs/>
          <w:i/>
          <w:lang w:val="en-US"/>
        </w:rPr>
        <w:t>Vahlkampfia</w:t>
      </w:r>
      <w:r w:rsidRPr="001F5109">
        <w:rPr>
          <w:bCs/>
          <w:lang w:val="en-US"/>
        </w:rPr>
        <w:t xml:space="preserve">, </w:t>
      </w:r>
      <w:r w:rsidRPr="001F5109">
        <w:rPr>
          <w:bCs/>
          <w:i/>
          <w:lang w:val="en-US"/>
        </w:rPr>
        <w:t>Singhamoeba</w:t>
      </w:r>
      <w:r w:rsidRPr="001F5109">
        <w:rPr>
          <w:bCs/>
          <w:lang w:val="en-US"/>
        </w:rPr>
        <w:t xml:space="preserve">, </w:t>
      </w:r>
      <w:r w:rsidRPr="001F5109">
        <w:rPr>
          <w:bCs/>
          <w:i/>
          <w:lang w:val="en-US"/>
        </w:rPr>
        <w:t>Willaertia</w:t>
      </w:r>
      <w:r w:rsidRPr="001F5109">
        <w:rPr>
          <w:bCs/>
          <w:lang w:val="en-US"/>
        </w:rPr>
        <w:t xml:space="preserve"> and </w:t>
      </w:r>
      <w:r w:rsidRPr="001F5109">
        <w:rPr>
          <w:bCs/>
          <w:i/>
          <w:lang w:val="en-US"/>
        </w:rPr>
        <w:t>Tetramitus</w:t>
      </w:r>
      <w:r w:rsidRPr="001F5109">
        <w:rPr>
          <w:bCs/>
          <w:lang w:val="en-US"/>
        </w:rPr>
        <w:t xml:space="preserve"> were evaluated and compared for conserved and variable regions resulting in the new primers VahlNaegF 5´-GTATAGTCGCAAGACCGAAAC-3´, VahlNaegR 5´-CAAGACAGATCACTCCACGA-3´ and the Cy5-labeled probe VahlNaegP 5´-Cy5-GAAAGGCACCACCAGGAGTG-BHQ2-3´, amplifying 190-200 bp fragment. The same procedure was followed for the design of primers and a probe for the detection of the </w:t>
      </w:r>
      <w:r w:rsidRPr="001F5109">
        <w:rPr>
          <w:bCs/>
          <w:i/>
          <w:lang w:val="en-US"/>
        </w:rPr>
        <w:t>Vermamoeba vermiformis,</w:t>
      </w:r>
      <w:r w:rsidRPr="001F5109">
        <w:rPr>
          <w:bCs/>
          <w:lang w:val="en-US"/>
        </w:rPr>
        <w:t xml:space="preserve"> namely VermHartF 5´-TAACGATTGGAGGGCAAGTC-3´, VermHartR 5´-ACGCCTGCTTTGAACACTCT-3´ and the HEX-labeled probe VermHartP 5´-HEX-</w:t>
      </w:r>
      <w:r w:rsidRPr="001F5109">
        <w:rPr>
          <w:lang w:val="en-US"/>
        </w:rPr>
        <w:t xml:space="preserve"> </w:t>
      </w:r>
      <w:r w:rsidRPr="001F5109">
        <w:rPr>
          <w:bCs/>
          <w:lang w:val="en-US"/>
        </w:rPr>
        <w:t xml:space="preserve">TGGGGAATCAACCGCTAGGA-BHQ1-3´. The amplicon is approximately 240 bp long. The specificity of all primers and probes were evaluated with Primer3Plus, BLAST Nucleotide search and multiple alignments with other amoebal genera. Moreover, PCR test runs were performed with several reference strains, to check specificity and sensitivity. </w:t>
      </w:r>
    </w:p>
    <w:p w14:paraId="4EFB55AB" w14:textId="77777777" w:rsidR="001556D4" w:rsidRPr="001F5109" w:rsidRDefault="001556D4" w:rsidP="0033463A">
      <w:pPr>
        <w:spacing w:before="240" w:line="360" w:lineRule="auto"/>
        <w:jc w:val="both"/>
        <w:rPr>
          <w:bCs/>
          <w:lang w:val="en-US"/>
        </w:rPr>
      </w:pPr>
      <w:r w:rsidRPr="001F5109">
        <w:rPr>
          <w:bCs/>
          <w:lang w:val="en-US"/>
        </w:rPr>
        <w:t xml:space="preserve">The </w:t>
      </w:r>
      <w:r w:rsidRPr="001F5109">
        <w:rPr>
          <w:bCs/>
          <w:i/>
          <w:lang w:val="en-US"/>
        </w:rPr>
        <w:t>Acanthamoeba</w:t>
      </w:r>
      <w:r w:rsidRPr="001F5109">
        <w:rPr>
          <w:bCs/>
          <w:lang w:val="en-US"/>
        </w:rPr>
        <w:t xml:space="preserve">- and the Vahlkampfiidae-PCRs were duplexed with an Exogenous Internal Positive Control (IPC) containing a VIC-labeled probe, </w:t>
      </w:r>
      <w:r w:rsidRPr="001F5109">
        <w:rPr>
          <w:bCs/>
          <w:iCs/>
          <w:noProof/>
          <w:lang w:val="en-US"/>
        </w:rPr>
        <w:t xml:space="preserve">to distinguish true target negatives from PCR inhibition. Duplexing with the IPC was not possible for the </w:t>
      </w:r>
      <w:r w:rsidRPr="001F5109">
        <w:rPr>
          <w:bCs/>
          <w:i/>
          <w:lang w:val="en-US"/>
        </w:rPr>
        <w:t>Vermamoeba-</w:t>
      </w:r>
      <w:r w:rsidRPr="001F5109">
        <w:rPr>
          <w:bCs/>
          <w:iCs/>
          <w:noProof/>
          <w:lang w:val="en-US"/>
        </w:rPr>
        <w:t>assay, as the HEX- and the VIC-fluorescence dyes have the same excitation/emission range.</w:t>
      </w:r>
      <w:r w:rsidRPr="001F5109">
        <w:rPr>
          <w:bCs/>
          <w:lang w:val="en-US"/>
        </w:rPr>
        <w:t xml:space="preserve"> Real-time PCRs were performed in a final reaction volume of 20 µl, containing 1x TaqMan® Fast Universal PCR Mastermix (Applied Biosystems, USA), forward primer (0.9 µM), reverse primer (0.9 µM), probe (0.25 µM), 1x Exo IPC Mix, 1x Exo IPC, 3 µl DNA and sterile H</w:t>
      </w:r>
      <w:r w:rsidRPr="001F5109">
        <w:rPr>
          <w:bCs/>
          <w:vertAlign w:val="subscript"/>
          <w:lang w:val="en-US"/>
        </w:rPr>
        <w:t>2</w:t>
      </w:r>
      <w:r w:rsidRPr="001F5109">
        <w:rPr>
          <w:bCs/>
          <w:lang w:val="en-US"/>
        </w:rPr>
        <w:t xml:space="preserve">O (for DNA analysis, Carl Roth, Germany). </w:t>
      </w:r>
      <w:r w:rsidRPr="001F5109">
        <w:rPr>
          <w:bCs/>
          <w:i/>
          <w:lang w:val="en-US"/>
        </w:rPr>
        <w:t>Acanthamoeba</w:t>
      </w:r>
      <w:r w:rsidRPr="001F5109">
        <w:rPr>
          <w:bCs/>
          <w:lang w:val="en-US"/>
        </w:rPr>
        <w:t xml:space="preserve">- and Vahlkampfiidae-PCRs with no IPC signal were repeated with tenfold diluted DNA. These diluted DNA samples that were suspected to contain inhibitors were also repeated with </w:t>
      </w:r>
      <w:r w:rsidRPr="001F5109">
        <w:rPr>
          <w:bCs/>
          <w:i/>
          <w:lang w:val="en-US"/>
        </w:rPr>
        <w:t>Vermamoeba</w:t>
      </w:r>
      <w:r w:rsidRPr="001F5109">
        <w:rPr>
          <w:bCs/>
          <w:lang w:val="en-US"/>
        </w:rPr>
        <w:t>-PCR. Real-time PCRs were performed in a Light Cycler® LC 480 Instrument (Roche, Germany) with an initial activation step at 95°C for 10 min followed by 45 cycles of 95°C for 15 seconds and 60°C for 60 seconds. Fluorescence was measured at the end of the 60°C anneal/extend step. Samples with a Ct (threshold cycle) value below 40 were considered to be positive.</w:t>
      </w:r>
      <w:r w:rsidR="000F4E5D" w:rsidRPr="001F5109">
        <w:rPr>
          <w:bCs/>
          <w:lang w:val="en-US"/>
        </w:rPr>
        <w:t xml:space="preserve"> </w:t>
      </w:r>
      <w:r w:rsidRPr="001F5109">
        <w:rPr>
          <w:bCs/>
          <w:lang w:val="en-US"/>
        </w:rPr>
        <w:t xml:space="preserve">The cell detection limit for </w:t>
      </w:r>
      <w:r w:rsidRPr="001F5109">
        <w:rPr>
          <w:bCs/>
          <w:i/>
          <w:lang w:val="en-US"/>
        </w:rPr>
        <w:t>Acanthamoeba</w:t>
      </w:r>
      <w:r w:rsidRPr="001F5109">
        <w:rPr>
          <w:bCs/>
          <w:lang w:val="en-US"/>
        </w:rPr>
        <w:t xml:space="preserve"> and Vahlkampfiidae was below one cell whereas the detection limit for </w:t>
      </w:r>
      <w:r w:rsidRPr="001F5109">
        <w:rPr>
          <w:bCs/>
          <w:i/>
          <w:lang w:val="en-US"/>
        </w:rPr>
        <w:t>V. vermiformis</w:t>
      </w:r>
      <w:r w:rsidRPr="001F5109">
        <w:rPr>
          <w:bCs/>
          <w:lang w:val="en-US"/>
        </w:rPr>
        <w:t xml:space="preserve"> was about 3 cells. Data were analyzed with the LightCycler® 480 Software (version 1.5) and calculated using the second-derivate maximum algorithm. </w:t>
      </w:r>
    </w:p>
    <w:p w14:paraId="1B124EAD" w14:textId="77777777" w:rsidR="001556D4" w:rsidRPr="001F5109" w:rsidRDefault="001556D4" w:rsidP="0033463A">
      <w:pPr>
        <w:spacing w:before="240" w:line="360" w:lineRule="auto"/>
        <w:jc w:val="both"/>
        <w:rPr>
          <w:bCs/>
          <w:lang w:val="en-US"/>
        </w:rPr>
      </w:pPr>
      <w:r w:rsidRPr="001F5109">
        <w:rPr>
          <w:bCs/>
          <w:lang w:val="en-US"/>
        </w:rPr>
        <w:t>Reference strains</w:t>
      </w:r>
    </w:p>
    <w:p w14:paraId="2860F640" w14:textId="77777777" w:rsidR="00C14DC2" w:rsidRPr="001F5109" w:rsidRDefault="001556D4" w:rsidP="00C14DC2">
      <w:pPr>
        <w:spacing w:before="240" w:line="360" w:lineRule="auto"/>
        <w:jc w:val="both"/>
        <w:rPr>
          <w:bCs/>
          <w:lang w:val="en-US"/>
        </w:rPr>
      </w:pPr>
      <w:r w:rsidRPr="001F5109">
        <w:rPr>
          <w:bCs/>
          <w:lang w:val="en-US"/>
        </w:rPr>
        <w:t xml:space="preserve">For the establishment of the real-time PCR assays and as controls, we used amoeba reference strains from our culture collection, namely </w:t>
      </w:r>
      <w:r w:rsidRPr="001F5109">
        <w:rPr>
          <w:bCs/>
          <w:i/>
          <w:lang w:val="en-US"/>
        </w:rPr>
        <w:t>Acanthamoeba polyphaga</w:t>
      </w:r>
      <w:r w:rsidRPr="001F5109">
        <w:rPr>
          <w:bCs/>
          <w:lang w:val="en-US"/>
        </w:rPr>
        <w:t xml:space="preserve"> strain 4Cl, genotype T4 (ATCC PRA-107</w:t>
      </w:r>
      <w:r w:rsidRPr="001F5109">
        <w:rPr>
          <w:bCs/>
          <w:vertAlign w:val="superscript"/>
          <w:lang w:val="en-US"/>
        </w:rPr>
        <w:t>TM</w:t>
      </w:r>
      <w:r w:rsidRPr="001F5109">
        <w:rPr>
          <w:bCs/>
          <w:lang w:val="en-US"/>
        </w:rPr>
        <w:t xml:space="preserve">, </w:t>
      </w:r>
      <w:r w:rsidR="00901D47" w:rsidRPr="001F5109">
        <w:rPr>
          <w:bCs/>
          <w:noProof/>
          <w:color w:val="FF0000"/>
          <w:lang w:val="en-US"/>
        </w:rPr>
        <w:t>(48)</w:t>
      </w:r>
      <w:r w:rsidRPr="001F5109">
        <w:rPr>
          <w:bCs/>
          <w:lang w:val="en-US"/>
        </w:rPr>
        <w:t xml:space="preserve">, </w:t>
      </w:r>
      <w:r w:rsidRPr="001F5109">
        <w:rPr>
          <w:bCs/>
          <w:i/>
          <w:lang w:val="en-US"/>
        </w:rPr>
        <w:t xml:space="preserve">A. castellanii </w:t>
      </w:r>
      <w:r w:rsidRPr="001F5109">
        <w:rPr>
          <w:bCs/>
          <w:lang w:val="en-US"/>
        </w:rPr>
        <w:t>strain 1BU, genotype T4 (ATCC PRA-105</w:t>
      </w:r>
      <w:r w:rsidRPr="001F5109">
        <w:rPr>
          <w:bCs/>
          <w:vertAlign w:val="superscript"/>
          <w:lang w:val="en-US"/>
        </w:rPr>
        <w:t>TM</w:t>
      </w:r>
      <w:r w:rsidRPr="001F5109">
        <w:rPr>
          <w:bCs/>
          <w:lang w:val="en-US"/>
        </w:rPr>
        <w:t xml:space="preserve">), </w:t>
      </w:r>
      <w:r w:rsidRPr="001F5109">
        <w:rPr>
          <w:bCs/>
          <w:i/>
          <w:lang w:val="en-US"/>
        </w:rPr>
        <w:t>Vermamoeba vermiformis</w:t>
      </w:r>
      <w:r w:rsidRPr="001F5109">
        <w:rPr>
          <w:bCs/>
          <w:lang w:val="en-US"/>
        </w:rPr>
        <w:t xml:space="preserve"> strain 1282-2 (isolated from a contact lens case, 2010), </w:t>
      </w:r>
      <w:r w:rsidRPr="001F5109">
        <w:rPr>
          <w:bCs/>
          <w:i/>
          <w:lang w:val="en-US"/>
        </w:rPr>
        <w:t>Hartmannella cantabrigiensis</w:t>
      </w:r>
      <w:r w:rsidRPr="001F5109">
        <w:rPr>
          <w:bCs/>
          <w:lang w:val="en-US"/>
        </w:rPr>
        <w:t xml:space="preserve"> strain Hc </w:t>
      </w:r>
      <w:r w:rsidR="00901D47" w:rsidRPr="001F5109">
        <w:rPr>
          <w:bCs/>
          <w:noProof/>
          <w:color w:val="FF0000"/>
          <w:lang w:val="en-US"/>
        </w:rPr>
        <w:t>(49)</w:t>
      </w:r>
      <w:r w:rsidRPr="001F5109">
        <w:rPr>
          <w:bCs/>
          <w:lang w:val="en-US"/>
        </w:rPr>
        <w:t xml:space="preserve">, </w:t>
      </w:r>
      <w:r w:rsidRPr="001F5109">
        <w:rPr>
          <w:bCs/>
          <w:i/>
          <w:lang w:val="en-US"/>
        </w:rPr>
        <w:lastRenderedPageBreak/>
        <w:t>Naegleria lovaniensis</w:t>
      </w:r>
      <w:r w:rsidRPr="001F5109">
        <w:rPr>
          <w:bCs/>
          <w:lang w:val="en-US"/>
        </w:rPr>
        <w:t xml:space="preserve"> strain 12N (veterinary stool sample, 2005) and </w:t>
      </w:r>
      <w:r w:rsidRPr="001F5109">
        <w:rPr>
          <w:bCs/>
          <w:i/>
          <w:lang w:val="en-US"/>
        </w:rPr>
        <w:t>N. gruberi</w:t>
      </w:r>
      <w:r w:rsidRPr="001F5109">
        <w:rPr>
          <w:bCs/>
          <w:lang w:val="en-US"/>
        </w:rPr>
        <w:t xml:space="preserve"> strain 40N (GenBank accession no. AF114439). From each reference strain DNA was extracted from tenfold dilution series (10</w:t>
      </w:r>
      <w:r w:rsidRPr="001F5109">
        <w:rPr>
          <w:bCs/>
          <w:vertAlign w:val="superscript"/>
          <w:lang w:val="en-US"/>
        </w:rPr>
        <w:t>5</w:t>
      </w:r>
      <w:r w:rsidRPr="001F5109">
        <w:rPr>
          <w:bCs/>
          <w:lang w:val="en-US"/>
        </w:rPr>
        <w:t xml:space="preserve"> cells/ml to 1 cell/ml), so that the highest diluted sample contained less than one amoebal cell per 20 µl reaction mix.</w:t>
      </w:r>
      <w:r w:rsidR="006E2286" w:rsidRPr="001F5109">
        <w:rPr>
          <w:bCs/>
          <w:lang w:val="en-US"/>
        </w:rPr>
        <w:t xml:space="preserve"> </w:t>
      </w:r>
      <w:commentRangeStart w:id="111"/>
    </w:p>
    <w:p w14:paraId="2AD3BFF5" w14:textId="77777777" w:rsidR="00C14DC2" w:rsidRPr="001F5109" w:rsidRDefault="00171FB0" w:rsidP="00C14DC2">
      <w:pPr>
        <w:spacing w:before="240" w:line="360" w:lineRule="auto"/>
        <w:jc w:val="both"/>
        <w:rPr>
          <w:bCs/>
          <w:lang w:val="en-US"/>
        </w:rPr>
      </w:pPr>
      <w:r w:rsidRPr="001F5109">
        <w:rPr>
          <w:bCs/>
          <w:lang w:val="en-US"/>
        </w:rPr>
        <w:t>S</w:t>
      </w:r>
      <w:r w:rsidR="00C14DC2" w:rsidRPr="001F5109">
        <w:rPr>
          <w:bCs/>
          <w:lang w:val="en-US"/>
        </w:rPr>
        <w:t>tatistical Analysis</w:t>
      </w:r>
    </w:p>
    <w:p w14:paraId="1877D127" w14:textId="77777777" w:rsidR="00C14DC2" w:rsidRPr="001F5109" w:rsidRDefault="00C14DC2" w:rsidP="00C14DC2">
      <w:pPr>
        <w:spacing w:before="240" w:line="360" w:lineRule="auto"/>
        <w:jc w:val="both"/>
        <w:rPr>
          <w:bCs/>
          <w:lang w:val="en-US"/>
        </w:rPr>
      </w:pPr>
      <w:r w:rsidRPr="001F5109">
        <w:rPr>
          <w:bCs/>
          <w:lang w:val="en-US"/>
        </w:rPr>
        <w:t>The collected data were analyzed with IBM SPSS Statistics, version 19 (SPSS Inc., Chicago, USA), using crossing tables and chi-square test (asymptotic significance, 2-tailed) or Fisher´s exact test and McNemar test. Significance was set at p &lt; 0.05.</w:t>
      </w:r>
      <w:commentRangeEnd w:id="111"/>
      <w:r w:rsidRPr="001F5109">
        <w:rPr>
          <w:rStyle w:val="CommentReference"/>
        </w:rPr>
        <w:commentReference w:id="111"/>
      </w:r>
    </w:p>
    <w:p w14:paraId="479F9305" w14:textId="77777777" w:rsidR="00F12C3A" w:rsidRPr="001F5109" w:rsidRDefault="0066033D" w:rsidP="006A72E9">
      <w:pPr>
        <w:pageBreakBefore/>
        <w:spacing w:before="240" w:line="360" w:lineRule="auto"/>
        <w:jc w:val="both"/>
        <w:rPr>
          <w:rStyle w:val="Strong"/>
          <w:bCs w:val="0"/>
          <w:lang w:val="en-US"/>
        </w:rPr>
      </w:pPr>
      <w:r w:rsidRPr="001F5109">
        <w:rPr>
          <w:rStyle w:val="Strong"/>
          <w:bCs w:val="0"/>
          <w:lang w:val="en-US"/>
        </w:rPr>
        <w:lastRenderedPageBreak/>
        <w:t>Results</w:t>
      </w:r>
    </w:p>
    <w:p w14:paraId="4FD7F617" w14:textId="77777777" w:rsidR="00DC0406" w:rsidRPr="001F5109" w:rsidRDefault="00AE5B4F" w:rsidP="0033463A">
      <w:pPr>
        <w:spacing w:before="240" w:line="360" w:lineRule="auto"/>
        <w:jc w:val="both"/>
        <w:rPr>
          <w:u w:val="single"/>
          <w:lang w:val="en-US"/>
        </w:rPr>
      </w:pPr>
      <w:r w:rsidRPr="001F5109">
        <w:rPr>
          <w:u w:val="single"/>
          <w:lang w:val="en-US"/>
        </w:rPr>
        <w:t>Free-living amoebae relevant as bacterial hosts</w:t>
      </w:r>
    </w:p>
    <w:p w14:paraId="2B08B0F1" w14:textId="77777777" w:rsidR="00ED4C27" w:rsidRPr="001F5109" w:rsidRDefault="00D244C1" w:rsidP="00564690">
      <w:pPr>
        <w:spacing w:before="240" w:line="360" w:lineRule="auto"/>
        <w:rPr>
          <w:rStyle w:val="Strong"/>
          <w:b w:val="0"/>
          <w:lang w:val="en-US"/>
        </w:rPr>
      </w:pPr>
      <w:r w:rsidRPr="001F5109">
        <w:rPr>
          <w:rStyle w:val="Strong"/>
          <w:b w:val="0"/>
          <w:lang w:val="en-US"/>
        </w:rPr>
        <w:t>Altogether,</w:t>
      </w:r>
      <w:r w:rsidR="00866378" w:rsidRPr="001F5109">
        <w:rPr>
          <w:rStyle w:val="Strong"/>
          <w:b w:val="0"/>
          <w:lang w:val="en-US"/>
        </w:rPr>
        <w:t xml:space="preserve"> </w:t>
      </w:r>
      <w:r w:rsidR="00BB36EB" w:rsidRPr="001F5109">
        <w:rPr>
          <w:rStyle w:val="Strong"/>
          <w:b w:val="0"/>
          <w:lang w:val="en-US"/>
        </w:rPr>
        <w:t>83</w:t>
      </w:r>
      <w:r w:rsidR="00CF155F" w:rsidRPr="001F5109">
        <w:rPr>
          <w:rStyle w:val="Strong"/>
          <w:b w:val="0"/>
          <w:lang w:val="en-US"/>
        </w:rPr>
        <w:t>.3</w:t>
      </w:r>
      <w:r w:rsidR="00BB36EB" w:rsidRPr="001F5109">
        <w:rPr>
          <w:rStyle w:val="Strong"/>
          <w:b w:val="0"/>
          <w:lang w:val="en-US"/>
        </w:rPr>
        <w:t>%</w:t>
      </w:r>
      <w:r w:rsidR="00866378" w:rsidRPr="001F5109">
        <w:rPr>
          <w:rStyle w:val="Strong"/>
          <w:b w:val="0"/>
          <w:lang w:val="en-US"/>
        </w:rPr>
        <w:t xml:space="preserve"> of all</w:t>
      </w:r>
      <w:r w:rsidR="00BB36EB" w:rsidRPr="001F5109">
        <w:rPr>
          <w:rStyle w:val="Strong"/>
          <w:b w:val="0"/>
          <w:lang w:val="en-US"/>
        </w:rPr>
        <w:t xml:space="preserve"> cooling tower samples (55/66)</w:t>
      </w:r>
      <w:r w:rsidR="009B1F78" w:rsidRPr="001F5109">
        <w:rPr>
          <w:rStyle w:val="Strong"/>
          <w:b w:val="0"/>
          <w:lang w:val="en-US"/>
        </w:rPr>
        <w:t xml:space="preserve"> </w:t>
      </w:r>
      <w:r w:rsidR="00866378" w:rsidRPr="001F5109">
        <w:rPr>
          <w:rStyle w:val="Strong"/>
          <w:b w:val="0"/>
          <w:lang w:val="en-US"/>
        </w:rPr>
        <w:t xml:space="preserve">were </w:t>
      </w:r>
      <w:r w:rsidR="00BB36EB" w:rsidRPr="001F5109">
        <w:rPr>
          <w:rStyle w:val="Strong"/>
          <w:b w:val="0"/>
          <w:lang w:val="en-US"/>
        </w:rPr>
        <w:t xml:space="preserve">positive </w:t>
      </w:r>
      <w:r w:rsidR="00866378" w:rsidRPr="001F5109">
        <w:rPr>
          <w:rStyle w:val="Strong"/>
          <w:b w:val="0"/>
          <w:lang w:val="en-US"/>
        </w:rPr>
        <w:t>for FLA</w:t>
      </w:r>
      <w:r w:rsidR="00BB36EB" w:rsidRPr="001F5109">
        <w:rPr>
          <w:rStyle w:val="Strong"/>
          <w:b w:val="0"/>
          <w:lang w:val="en-US"/>
        </w:rPr>
        <w:t>.</w:t>
      </w:r>
      <w:r w:rsidR="00866378" w:rsidRPr="001F5109">
        <w:rPr>
          <w:rStyle w:val="Strong"/>
          <w:b w:val="0"/>
          <w:lang w:val="en-US"/>
        </w:rPr>
        <w:t xml:space="preserve"> </w:t>
      </w:r>
      <w:r w:rsidR="00857D99" w:rsidRPr="001F5109">
        <w:rPr>
          <w:rStyle w:val="Strong"/>
          <w:b w:val="0"/>
          <w:lang w:val="en-US"/>
        </w:rPr>
        <w:t xml:space="preserve">As shown </w:t>
      </w:r>
      <w:r w:rsidR="00F03E4F" w:rsidRPr="001F5109">
        <w:rPr>
          <w:rStyle w:val="Strong"/>
          <w:b w:val="0"/>
          <w:lang w:val="en-US"/>
        </w:rPr>
        <w:t>in</w:t>
      </w:r>
      <w:r w:rsidR="00581383" w:rsidRPr="001F5109">
        <w:rPr>
          <w:rStyle w:val="Strong"/>
          <w:b w:val="0"/>
          <w:lang w:val="en-US"/>
        </w:rPr>
        <w:t xml:space="preserve"> </w:t>
      </w:r>
      <w:r w:rsidR="00456B0D" w:rsidRPr="001F5109">
        <w:rPr>
          <w:rStyle w:val="Strong"/>
          <w:b w:val="0"/>
          <w:lang w:val="en-US"/>
        </w:rPr>
        <w:fldChar w:fldCharType="begin"/>
      </w:r>
      <w:r w:rsidR="00456B0D" w:rsidRPr="001F5109">
        <w:rPr>
          <w:rStyle w:val="Strong"/>
          <w:b w:val="0"/>
          <w:lang w:val="en-US"/>
        </w:rPr>
        <w:instrText xml:space="preserve"> REF _Ref427836343 \h </w:instrText>
      </w:r>
      <w:r w:rsidR="001F5109">
        <w:rPr>
          <w:rStyle w:val="Strong"/>
          <w:b w:val="0"/>
          <w:lang w:val="en-US"/>
        </w:rPr>
        <w:instrText xml:space="preserve"> \* MERGEFORMAT </w:instrText>
      </w:r>
      <w:r w:rsidR="00456B0D" w:rsidRPr="001F5109">
        <w:rPr>
          <w:rStyle w:val="Strong"/>
          <w:b w:val="0"/>
          <w:lang w:val="en-US"/>
        </w:rPr>
      </w:r>
      <w:r w:rsidR="00456B0D" w:rsidRPr="001F5109">
        <w:rPr>
          <w:rStyle w:val="Strong"/>
          <w:b w:val="0"/>
          <w:lang w:val="en-US"/>
        </w:rPr>
        <w:fldChar w:fldCharType="separate"/>
      </w:r>
      <w:r w:rsidR="00372E28" w:rsidRPr="001F5109">
        <w:rPr>
          <w:lang w:val="en-US"/>
        </w:rPr>
        <w:t xml:space="preserve">Table </w:t>
      </w:r>
      <w:r w:rsidR="00372E28">
        <w:rPr>
          <w:noProof/>
          <w:lang w:val="en-US"/>
        </w:rPr>
        <w:t>1</w:t>
      </w:r>
      <w:r w:rsidR="00456B0D" w:rsidRPr="001F5109">
        <w:rPr>
          <w:rStyle w:val="Strong"/>
          <w:b w:val="0"/>
          <w:lang w:val="en-US"/>
        </w:rPr>
        <w:fldChar w:fldCharType="end"/>
      </w:r>
      <w:r w:rsidR="00F03E4F" w:rsidRPr="001F5109">
        <w:rPr>
          <w:rStyle w:val="Strong"/>
          <w:b w:val="0"/>
          <w:lang w:val="en-US"/>
        </w:rPr>
        <w:t xml:space="preserve">, </w:t>
      </w:r>
      <w:r w:rsidR="00786F89" w:rsidRPr="001F5109">
        <w:rPr>
          <w:rStyle w:val="Strong"/>
          <w:b w:val="0"/>
          <w:i/>
          <w:lang w:val="en-US"/>
        </w:rPr>
        <w:t>Acanthamoeba</w:t>
      </w:r>
      <w:r w:rsidR="00786F89" w:rsidRPr="001F5109">
        <w:rPr>
          <w:rStyle w:val="Strong"/>
          <w:b w:val="0"/>
          <w:lang w:val="en-US"/>
        </w:rPr>
        <w:t xml:space="preserve"> w</w:t>
      </w:r>
      <w:r w:rsidR="001862CC" w:rsidRPr="001F5109">
        <w:rPr>
          <w:rStyle w:val="Strong"/>
          <w:b w:val="0"/>
          <w:lang w:val="en-US"/>
        </w:rPr>
        <w:t>as</w:t>
      </w:r>
      <w:r w:rsidR="00786F89" w:rsidRPr="001F5109">
        <w:rPr>
          <w:rStyle w:val="Strong"/>
          <w:b w:val="0"/>
          <w:lang w:val="en-US"/>
        </w:rPr>
        <w:t xml:space="preserve"> most prevalent and occurred in 71</w:t>
      </w:r>
      <w:r w:rsidR="00CF155F" w:rsidRPr="001F5109">
        <w:rPr>
          <w:rStyle w:val="Strong"/>
          <w:b w:val="0"/>
          <w:lang w:val="en-US"/>
        </w:rPr>
        <w:t>.2</w:t>
      </w:r>
      <w:r w:rsidR="00786F89" w:rsidRPr="001F5109">
        <w:rPr>
          <w:rStyle w:val="Strong"/>
          <w:b w:val="0"/>
          <w:lang w:val="en-US"/>
        </w:rPr>
        <w:t xml:space="preserve">% of all </w:t>
      </w:r>
      <w:r w:rsidR="00570537" w:rsidRPr="001F5109">
        <w:rPr>
          <w:rStyle w:val="Strong"/>
          <w:b w:val="0"/>
          <w:lang w:val="en-US"/>
        </w:rPr>
        <w:t>cooling tower samples</w:t>
      </w:r>
      <w:r w:rsidR="00786F89" w:rsidRPr="001F5109">
        <w:rPr>
          <w:rStyle w:val="Strong"/>
          <w:b w:val="0"/>
          <w:lang w:val="en-US"/>
        </w:rPr>
        <w:t xml:space="preserve">, as well as in 50% of the </w:t>
      </w:r>
      <w:r w:rsidR="00570537" w:rsidRPr="001F5109">
        <w:rPr>
          <w:rStyle w:val="Strong"/>
          <w:b w:val="0"/>
          <w:lang w:val="en-US"/>
        </w:rPr>
        <w:t>tap water</w:t>
      </w:r>
      <w:r w:rsidR="00786F89" w:rsidRPr="001F5109">
        <w:rPr>
          <w:rStyle w:val="Strong"/>
          <w:b w:val="0"/>
          <w:lang w:val="en-US"/>
        </w:rPr>
        <w:t xml:space="preserve"> samples</w:t>
      </w:r>
      <w:r w:rsidR="00570537" w:rsidRPr="001F5109">
        <w:rPr>
          <w:rStyle w:val="Strong"/>
          <w:b w:val="0"/>
          <w:lang w:val="en-US"/>
        </w:rPr>
        <w:t xml:space="preserve"> (</w:t>
      </w:r>
      <w:r w:rsidR="00456B0D" w:rsidRPr="001F5109">
        <w:rPr>
          <w:rStyle w:val="Strong"/>
          <w:b w:val="0"/>
          <w:lang w:val="en-US"/>
        </w:rPr>
        <w:fldChar w:fldCharType="begin"/>
      </w:r>
      <w:r w:rsidR="00456B0D" w:rsidRPr="001F5109">
        <w:rPr>
          <w:rStyle w:val="Strong"/>
          <w:b w:val="0"/>
          <w:lang w:val="en-US"/>
        </w:rPr>
        <w:instrText xml:space="preserve"> REF _Ref427836343 \h </w:instrText>
      </w:r>
      <w:r w:rsidR="001F5109">
        <w:rPr>
          <w:rStyle w:val="Strong"/>
          <w:b w:val="0"/>
          <w:lang w:val="en-US"/>
        </w:rPr>
        <w:instrText xml:space="preserve"> \* MERGEFORMAT </w:instrText>
      </w:r>
      <w:r w:rsidR="00456B0D" w:rsidRPr="001F5109">
        <w:rPr>
          <w:rStyle w:val="Strong"/>
          <w:b w:val="0"/>
          <w:lang w:val="en-US"/>
        </w:rPr>
      </w:r>
      <w:r w:rsidR="00456B0D" w:rsidRPr="001F5109">
        <w:rPr>
          <w:rStyle w:val="Strong"/>
          <w:b w:val="0"/>
          <w:lang w:val="en-US"/>
        </w:rPr>
        <w:fldChar w:fldCharType="separate"/>
      </w:r>
      <w:r w:rsidR="00372E28" w:rsidRPr="001F5109">
        <w:rPr>
          <w:lang w:val="en-US"/>
        </w:rPr>
        <w:t xml:space="preserve">Table </w:t>
      </w:r>
      <w:r w:rsidR="00372E28">
        <w:rPr>
          <w:noProof/>
          <w:lang w:val="en-US"/>
        </w:rPr>
        <w:t>1</w:t>
      </w:r>
      <w:r w:rsidR="00456B0D" w:rsidRPr="001F5109">
        <w:rPr>
          <w:rStyle w:val="Strong"/>
          <w:b w:val="0"/>
          <w:lang w:val="en-US"/>
        </w:rPr>
        <w:fldChar w:fldCharType="end"/>
      </w:r>
      <w:r w:rsidR="00570537" w:rsidRPr="001F5109">
        <w:rPr>
          <w:rStyle w:val="Strong"/>
          <w:b w:val="0"/>
          <w:lang w:val="en-US"/>
        </w:rPr>
        <w:t>)</w:t>
      </w:r>
      <w:r w:rsidR="00786F89" w:rsidRPr="001F5109">
        <w:rPr>
          <w:rStyle w:val="Strong"/>
          <w:b w:val="0"/>
          <w:lang w:val="en-US"/>
        </w:rPr>
        <w:t>.</w:t>
      </w:r>
      <w:r w:rsidR="004C77D4" w:rsidRPr="001F5109">
        <w:rPr>
          <w:rStyle w:val="Strong"/>
          <w:b w:val="0"/>
          <w:lang w:val="en-US"/>
        </w:rPr>
        <w:t xml:space="preserve"> </w:t>
      </w:r>
      <w:r w:rsidR="00570537" w:rsidRPr="001F5109">
        <w:rPr>
          <w:rStyle w:val="Strong"/>
          <w:b w:val="0"/>
          <w:i/>
          <w:lang w:val="en-US"/>
        </w:rPr>
        <w:t>Acanthamoeba</w:t>
      </w:r>
      <w:r w:rsidR="00570537" w:rsidRPr="001F5109">
        <w:rPr>
          <w:rStyle w:val="Strong"/>
          <w:b w:val="0"/>
          <w:lang w:val="en-US"/>
        </w:rPr>
        <w:t xml:space="preserve"> was the only detected amoebal genus in tap water, whereas </w:t>
      </w:r>
      <w:r w:rsidR="004C77D4" w:rsidRPr="001F5109">
        <w:rPr>
          <w:rStyle w:val="Strong"/>
          <w:b w:val="0"/>
          <w:lang w:val="en-US"/>
        </w:rPr>
        <w:t>cooling waters</w:t>
      </w:r>
      <w:r w:rsidR="00D973A4" w:rsidRPr="001F5109">
        <w:rPr>
          <w:rStyle w:val="Strong"/>
          <w:b w:val="0"/>
          <w:lang w:val="en-US"/>
        </w:rPr>
        <w:t xml:space="preserve"> also</w:t>
      </w:r>
      <w:r w:rsidR="001862CC" w:rsidRPr="001F5109">
        <w:rPr>
          <w:rStyle w:val="Strong"/>
          <w:b w:val="0"/>
          <w:lang w:val="en-US"/>
        </w:rPr>
        <w:t xml:space="preserve"> </w:t>
      </w:r>
      <w:r w:rsidR="004C77D4" w:rsidRPr="001F5109">
        <w:rPr>
          <w:rStyle w:val="Strong"/>
          <w:b w:val="0"/>
          <w:lang w:val="en-US"/>
        </w:rPr>
        <w:t xml:space="preserve">showed </w:t>
      </w:r>
      <w:r w:rsidR="001862CC" w:rsidRPr="001F5109">
        <w:rPr>
          <w:rStyle w:val="Strong"/>
          <w:b w:val="0"/>
          <w:lang w:val="en-US"/>
        </w:rPr>
        <w:t xml:space="preserve">a high prevalence of </w:t>
      </w:r>
      <w:r w:rsidR="004C77D4" w:rsidRPr="001F5109">
        <w:rPr>
          <w:rStyle w:val="Strong"/>
          <w:b w:val="0"/>
          <w:lang w:val="en-US"/>
        </w:rPr>
        <w:t>Vahlkampfiidae</w:t>
      </w:r>
      <w:r w:rsidR="001862CC" w:rsidRPr="001F5109">
        <w:rPr>
          <w:rStyle w:val="Strong"/>
          <w:b w:val="0"/>
          <w:lang w:val="en-US"/>
        </w:rPr>
        <w:t xml:space="preserve"> </w:t>
      </w:r>
      <w:r w:rsidR="007460C1" w:rsidRPr="001F5109">
        <w:rPr>
          <w:rStyle w:val="Strong"/>
          <w:b w:val="0"/>
          <w:lang w:val="en-US"/>
        </w:rPr>
        <w:t>(</w:t>
      </w:r>
      <w:r w:rsidR="001862CC" w:rsidRPr="001F5109">
        <w:rPr>
          <w:rStyle w:val="Strong"/>
          <w:b w:val="0"/>
          <w:lang w:val="en-US"/>
        </w:rPr>
        <w:t>57.6% positive samples</w:t>
      </w:r>
      <w:r w:rsidR="007460C1" w:rsidRPr="001F5109">
        <w:rPr>
          <w:rStyle w:val="Strong"/>
          <w:b w:val="0"/>
          <w:lang w:val="en-US"/>
        </w:rPr>
        <w:t>).</w:t>
      </w:r>
      <w:r w:rsidR="004C77D4" w:rsidRPr="001F5109">
        <w:rPr>
          <w:rStyle w:val="Strong"/>
          <w:b w:val="0"/>
          <w:lang w:val="en-US"/>
        </w:rPr>
        <w:t xml:space="preserve"> </w:t>
      </w:r>
      <w:r w:rsidR="004C77D4" w:rsidRPr="001F5109">
        <w:rPr>
          <w:rStyle w:val="Strong"/>
          <w:b w:val="0"/>
          <w:i/>
          <w:lang w:val="en-US"/>
        </w:rPr>
        <w:t>Vermamoeba</w:t>
      </w:r>
      <w:r w:rsidR="007460C1" w:rsidRPr="001F5109">
        <w:rPr>
          <w:rStyle w:val="Strong"/>
          <w:b w:val="0"/>
          <w:lang w:val="en-US"/>
        </w:rPr>
        <w:t xml:space="preserve"> </w:t>
      </w:r>
      <w:r w:rsidR="00341577" w:rsidRPr="001F5109">
        <w:rPr>
          <w:rStyle w:val="Strong"/>
          <w:b w:val="0"/>
          <w:lang w:val="en-US"/>
        </w:rPr>
        <w:t>alway</w:t>
      </w:r>
      <w:r w:rsidR="007460C1" w:rsidRPr="001F5109">
        <w:rPr>
          <w:rStyle w:val="Strong"/>
          <w:b w:val="0"/>
          <w:lang w:val="en-US"/>
        </w:rPr>
        <w:t>s co-occurred with Vahlkampfiidae</w:t>
      </w:r>
      <w:r w:rsidR="00341577" w:rsidRPr="001F5109">
        <w:rPr>
          <w:rStyle w:val="Strong"/>
          <w:b w:val="0"/>
          <w:lang w:val="en-US"/>
        </w:rPr>
        <w:t xml:space="preserve"> </w:t>
      </w:r>
      <w:r w:rsidR="00AE5B4F" w:rsidRPr="001F5109">
        <w:rPr>
          <w:rStyle w:val="Strong"/>
          <w:b w:val="0"/>
          <w:lang w:val="en-US"/>
        </w:rPr>
        <w:t xml:space="preserve">in </w:t>
      </w:r>
      <w:r w:rsidR="00310C8F" w:rsidRPr="001F5109">
        <w:rPr>
          <w:rStyle w:val="Strong"/>
          <w:b w:val="0"/>
          <w:lang w:val="en-US"/>
        </w:rPr>
        <w:t xml:space="preserve">cooling tower samples </w:t>
      </w:r>
      <w:r w:rsidR="007460C1" w:rsidRPr="001F5109">
        <w:rPr>
          <w:rStyle w:val="Strong"/>
          <w:b w:val="0"/>
          <w:lang w:val="en-US"/>
        </w:rPr>
        <w:t xml:space="preserve">(7.6%) </w:t>
      </w:r>
      <w:r w:rsidR="00341577" w:rsidRPr="001F5109">
        <w:rPr>
          <w:rStyle w:val="Strong"/>
          <w:b w:val="0"/>
          <w:lang w:val="en-US"/>
        </w:rPr>
        <w:t xml:space="preserve">and </w:t>
      </w:r>
      <w:r w:rsidR="00630279" w:rsidRPr="001F5109">
        <w:rPr>
          <w:rStyle w:val="Strong"/>
          <w:b w:val="0"/>
          <w:lang w:val="en-US"/>
        </w:rPr>
        <w:t>in 4.</w:t>
      </w:r>
      <w:r w:rsidR="00341577" w:rsidRPr="001F5109">
        <w:rPr>
          <w:rStyle w:val="Strong"/>
          <w:b w:val="0"/>
          <w:lang w:val="en-US"/>
        </w:rPr>
        <w:t>5% all three FLA</w:t>
      </w:r>
      <w:r w:rsidR="00D83CCE" w:rsidRPr="001F5109">
        <w:rPr>
          <w:rStyle w:val="Strong"/>
          <w:b w:val="0"/>
          <w:lang w:val="en-US"/>
        </w:rPr>
        <w:t xml:space="preserve"> groups</w:t>
      </w:r>
      <w:r w:rsidR="00341577" w:rsidRPr="001F5109">
        <w:rPr>
          <w:rStyle w:val="Strong"/>
          <w:b w:val="0"/>
          <w:lang w:val="en-US"/>
        </w:rPr>
        <w:t xml:space="preserve"> were detected simultaneously</w:t>
      </w:r>
      <w:r w:rsidR="004C77D4" w:rsidRPr="001F5109">
        <w:rPr>
          <w:rStyle w:val="Strong"/>
          <w:b w:val="0"/>
          <w:lang w:val="en-US"/>
        </w:rPr>
        <w:t>.</w:t>
      </w:r>
      <w:r w:rsidR="00630279" w:rsidRPr="001F5109">
        <w:rPr>
          <w:rStyle w:val="Strong"/>
          <w:b w:val="0"/>
          <w:lang w:val="en-US"/>
        </w:rPr>
        <w:t xml:space="preserve"> </w:t>
      </w:r>
      <w:r w:rsidR="00F03E4F" w:rsidRPr="001F5109">
        <w:rPr>
          <w:rStyle w:val="Strong"/>
          <w:b w:val="0"/>
          <w:i/>
          <w:lang w:val="en-US"/>
        </w:rPr>
        <w:t>Acanthamoeba</w:t>
      </w:r>
      <w:r w:rsidR="00F03E4F" w:rsidRPr="001F5109">
        <w:rPr>
          <w:rStyle w:val="Strong"/>
          <w:b w:val="0"/>
          <w:lang w:val="en-US"/>
        </w:rPr>
        <w:t xml:space="preserve"> and Vahlkampfiidae co-occurred in 45.5% of all cooling tower samples</w:t>
      </w:r>
      <w:r w:rsidR="003169C3" w:rsidRPr="001F5109">
        <w:rPr>
          <w:rStyle w:val="Strong"/>
          <w:b w:val="0"/>
          <w:lang w:val="en-US"/>
        </w:rPr>
        <w:t xml:space="preserve">, </w:t>
      </w:r>
      <w:r w:rsidR="00D973A4" w:rsidRPr="001F5109">
        <w:rPr>
          <w:rStyle w:val="Strong"/>
          <w:b w:val="0"/>
          <w:lang w:val="en-US"/>
        </w:rPr>
        <w:t>with</w:t>
      </w:r>
      <w:r w:rsidR="003169C3" w:rsidRPr="001F5109">
        <w:rPr>
          <w:rStyle w:val="Strong"/>
          <w:b w:val="0"/>
          <w:lang w:val="en-US"/>
        </w:rPr>
        <w:t xml:space="preserve"> the highest numbers </w:t>
      </w:r>
      <w:r w:rsidR="00203DC6" w:rsidRPr="001F5109">
        <w:rPr>
          <w:rStyle w:val="Strong"/>
          <w:b w:val="0"/>
          <w:lang w:val="en-US"/>
        </w:rPr>
        <w:t xml:space="preserve">of samples being positive for both FLA </w:t>
      </w:r>
      <w:r w:rsidR="003169C3" w:rsidRPr="001F5109">
        <w:rPr>
          <w:rStyle w:val="Strong"/>
          <w:b w:val="0"/>
          <w:lang w:val="en-US"/>
        </w:rPr>
        <w:t>in CT-Hos1</w:t>
      </w:r>
      <w:r w:rsidR="00203DC6" w:rsidRPr="001F5109">
        <w:rPr>
          <w:rStyle w:val="Strong"/>
          <w:b w:val="0"/>
          <w:lang w:val="en-US"/>
        </w:rPr>
        <w:t xml:space="preserve"> (</w:t>
      </w:r>
      <w:r w:rsidR="00876A14" w:rsidRPr="001F5109">
        <w:rPr>
          <w:rStyle w:val="Strong"/>
          <w:b w:val="0"/>
          <w:lang w:val="en-US"/>
        </w:rPr>
        <w:t>65.4%</w:t>
      </w:r>
      <w:r w:rsidR="00203DC6" w:rsidRPr="001F5109">
        <w:rPr>
          <w:rStyle w:val="Strong"/>
          <w:b w:val="0"/>
          <w:lang w:val="en-US"/>
        </w:rPr>
        <w:t>)</w:t>
      </w:r>
      <w:r w:rsidR="00F03E4F" w:rsidRPr="001F5109">
        <w:rPr>
          <w:rStyle w:val="Strong"/>
          <w:b w:val="0"/>
          <w:lang w:val="en-US"/>
        </w:rPr>
        <w:t xml:space="preserve">. </w:t>
      </w:r>
      <w:r w:rsidR="00876A14" w:rsidRPr="001F5109">
        <w:rPr>
          <w:rStyle w:val="Strong"/>
          <w:b w:val="0"/>
          <w:lang w:val="en-US"/>
        </w:rPr>
        <w:t xml:space="preserve">Compared to that, </w:t>
      </w:r>
      <w:r w:rsidR="00BC508F" w:rsidRPr="001F5109">
        <w:rPr>
          <w:rStyle w:val="Strong"/>
          <w:b w:val="0"/>
          <w:lang w:val="en-US"/>
        </w:rPr>
        <w:t>CT-Hos2</w:t>
      </w:r>
      <w:r w:rsidR="00203DC6" w:rsidRPr="001F5109">
        <w:rPr>
          <w:rStyle w:val="Strong"/>
          <w:b w:val="0"/>
          <w:lang w:val="en-US"/>
        </w:rPr>
        <w:t xml:space="preserve"> </w:t>
      </w:r>
      <w:r w:rsidR="00BC508F" w:rsidRPr="001F5109">
        <w:rPr>
          <w:rStyle w:val="Strong"/>
          <w:b w:val="0"/>
          <w:lang w:val="en-US"/>
        </w:rPr>
        <w:t xml:space="preserve">showed </w:t>
      </w:r>
      <w:commentRangeStart w:id="112"/>
      <w:r w:rsidR="00BC508F" w:rsidRPr="001F5109">
        <w:rPr>
          <w:rStyle w:val="Strong"/>
          <w:b w:val="0"/>
          <w:lang w:val="en-US"/>
        </w:rPr>
        <w:t xml:space="preserve">significantly higher </w:t>
      </w:r>
      <w:r w:rsidR="00BC508F" w:rsidRPr="001F5109">
        <w:rPr>
          <w:rStyle w:val="Strong"/>
          <w:b w:val="0"/>
          <w:i/>
          <w:lang w:val="en-US"/>
        </w:rPr>
        <w:t>Acanthamoeba</w:t>
      </w:r>
      <w:r w:rsidR="00BC508F" w:rsidRPr="001F5109">
        <w:rPr>
          <w:rStyle w:val="Strong"/>
          <w:b w:val="0"/>
          <w:lang w:val="en-US"/>
        </w:rPr>
        <w:t xml:space="preserve"> rates than Vahlkampfiidae rates</w:t>
      </w:r>
      <w:r w:rsidR="00E201C0" w:rsidRPr="001F5109">
        <w:rPr>
          <w:rStyle w:val="Strong"/>
          <w:b w:val="0"/>
          <w:lang w:val="en-US"/>
        </w:rPr>
        <w:t xml:space="preserve"> (p=0.01</w:t>
      </w:r>
      <w:commentRangeEnd w:id="112"/>
      <w:r w:rsidR="00876A14" w:rsidRPr="001F5109">
        <w:rPr>
          <w:rStyle w:val="CommentReference"/>
        </w:rPr>
        <w:commentReference w:id="112"/>
      </w:r>
      <w:r w:rsidR="004422B8">
        <w:rPr>
          <w:rStyle w:val="Strong"/>
          <w:b w:val="0"/>
          <w:lang w:val="en-US"/>
        </w:rPr>
        <w:t>)</w:t>
      </w:r>
      <w:r w:rsidR="00E201C0" w:rsidRPr="001F5109">
        <w:rPr>
          <w:rStyle w:val="Strong"/>
          <w:b w:val="0"/>
          <w:lang w:val="en-US"/>
        </w:rPr>
        <w:t xml:space="preserve"> whereas Vahlkampfiidae always co-occurred with </w:t>
      </w:r>
      <w:r w:rsidR="00E201C0" w:rsidRPr="001F5109">
        <w:rPr>
          <w:rStyle w:val="Strong"/>
          <w:b w:val="0"/>
          <w:i/>
          <w:lang w:val="en-US"/>
        </w:rPr>
        <w:t>Acanthamoeba</w:t>
      </w:r>
      <w:r w:rsidR="00E201C0" w:rsidRPr="001F5109">
        <w:rPr>
          <w:rStyle w:val="Strong"/>
          <w:b w:val="0"/>
          <w:lang w:val="en-US"/>
        </w:rPr>
        <w:t xml:space="preserve">. </w:t>
      </w:r>
      <w:r w:rsidR="00D973A4" w:rsidRPr="001F5109">
        <w:rPr>
          <w:rStyle w:val="Strong"/>
          <w:b w:val="0"/>
          <w:lang w:val="en-US"/>
        </w:rPr>
        <w:t xml:space="preserve">Altogether, </w:t>
      </w:r>
      <w:r w:rsidR="00DD714D" w:rsidRPr="001F5109">
        <w:rPr>
          <w:rStyle w:val="Strong"/>
          <w:b w:val="0"/>
          <w:lang w:val="en-US"/>
        </w:rPr>
        <w:t xml:space="preserve">CT-Hos1 showed the highest frequency of </w:t>
      </w:r>
      <w:r w:rsidR="00A952B5" w:rsidRPr="001F5109">
        <w:rPr>
          <w:rStyle w:val="Strong"/>
          <w:b w:val="0"/>
          <w:lang w:val="en-US"/>
        </w:rPr>
        <w:t>FLA with 89% positive samples (</w:t>
      </w:r>
      <w:r w:rsidR="00456B0D" w:rsidRPr="001F5109">
        <w:rPr>
          <w:rStyle w:val="Strong"/>
          <w:b w:val="0"/>
          <w:lang w:val="en-US"/>
        </w:rPr>
        <w:fldChar w:fldCharType="begin"/>
      </w:r>
      <w:r w:rsidR="00456B0D" w:rsidRPr="001F5109">
        <w:rPr>
          <w:rStyle w:val="Strong"/>
          <w:b w:val="0"/>
          <w:lang w:val="en-US"/>
        </w:rPr>
        <w:instrText xml:space="preserve"> REF _Ref427836343 \h </w:instrText>
      </w:r>
      <w:r w:rsidR="001F5109">
        <w:rPr>
          <w:rStyle w:val="Strong"/>
          <w:b w:val="0"/>
          <w:lang w:val="en-US"/>
        </w:rPr>
        <w:instrText xml:space="preserve"> \* MERGEFORMAT </w:instrText>
      </w:r>
      <w:r w:rsidR="00456B0D" w:rsidRPr="001F5109">
        <w:rPr>
          <w:rStyle w:val="Strong"/>
          <w:b w:val="0"/>
          <w:lang w:val="en-US"/>
        </w:rPr>
      </w:r>
      <w:r w:rsidR="00456B0D" w:rsidRPr="001F5109">
        <w:rPr>
          <w:rStyle w:val="Strong"/>
          <w:b w:val="0"/>
          <w:lang w:val="en-US"/>
        </w:rPr>
        <w:fldChar w:fldCharType="separate"/>
      </w:r>
      <w:r w:rsidR="00372E28" w:rsidRPr="001F5109">
        <w:rPr>
          <w:lang w:val="en-US"/>
        </w:rPr>
        <w:t xml:space="preserve">Table </w:t>
      </w:r>
      <w:r w:rsidR="00372E28">
        <w:rPr>
          <w:noProof/>
          <w:lang w:val="en-US"/>
        </w:rPr>
        <w:t>1</w:t>
      </w:r>
      <w:r w:rsidR="00456B0D" w:rsidRPr="001F5109">
        <w:rPr>
          <w:rStyle w:val="Strong"/>
          <w:b w:val="0"/>
          <w:lang w:val="en-US"/>
        </w:rPr>
        <w:fldChar w:fldCharType="end"/>
      </w:r>
      <w:r w:rsidR="00A952B5" w:rsidRPr="001F5109">
        <w:rPr>
          <w:rStyle w:val="Strong"/>
          <w:b w:val="0"/>
          <w:lang w:val="en-US"/>
        </w:rPr>
        <w:t xml:space="preserve">). This cooling tower also showed </w:t>
      </w:r>
      <w:commentRangeStart w:id="113"/>
      <w:r w:rsidR="00A952B5" w:rsidRPr="001F5109">
        <w:rPr>
          <w:rStyle w:val="Strong"/>
          <w:b w:val="0"/>
          <w:lang w:val="en-US"/>
        </w:rPr>
        <w:t xml:space="preserve">the highest abundance of </w:t>
      </w:r>
      <w:r w:rsidR="00DD714D" w:rsidRPr="001F5109">
        <w:rPr>
          <w:rStyle w:val="Strong"/>
          <w:b w:val="0"/>
          <w:lang w:val="en-US"/>
        </w:rPr>
        <w:t>Vahlkampfiidae (</w:t>
      </w:r>
      <w:r w:rsidR="001862CC" w:rsidRPr="001F5109">
        <w:rPr>
          <w:rStyle w:val="Strong"/>
          <w:b w:val="0"/>
          <w:lang w:val="en-US"/>
        </w:rPr>
        <w:t xml:space="preserve">84.6%) </w:t>
      </w:r>
      <w:commentRangeEnd w:id="113"/>
      <w:r w:rsidR="00985160" w:rsidRPr="001F5109">
        <w:rPr>
          <w:rStyle w:val="CommentReference"/>
        </w:rPr>
        <w:commentReference w:id="113"/>
      </w:r>
      <w:r w:rsidR="001862CC" w:rsidRPr="001F5109">
        <w:rPr>
          <w:rStyle w:val="Strong"/>
          <w:b w:val="0"/>
          <w:lang w:val="en-US"/>
        </w:rPr>
        <w:t>and</w:t>
      </w:r>
      <w:r w:rsidR="00DD714D" w:rsidRPr="001F5109">
        <w:rPr>
          <w:rStyle w:val="Strong"/>
          <w:b w:val="0"/>
          <w:lang w:val="en-US"/>
        </w:rPr>
        <w:t xml:space="preserve"> </w:t>
      </w:r>
      <w:r w:rsidR="00DD714D" w:rsidRPr="001F5109">
        <w:rPr>
          <w:rStyle w:val="Strong"/>
          <w:b w:val="0"/>
          <w:i/>
          <w:lang w:val="en-US"/>
        </w:rPr>
        <w:t>Vermamoeba</w:t>
      </w:r>
      <w:r w:rsidR="00DD714D" w:rsidRPr="001F5109">
        <w:rPr>
          <w:rStyle w:val="Strong"/>
          <w:b w:val="0"/>
          <w:lang w:val="en-US"/>
        </w:rPr>
        <w:t xml:space="preserve"> </w:t>
      </w:r>
      <w:r w:rsidR="00B025BE" w:rsidRPr="001F5109">
        <w:rPr>
          <w:rStyle w:val="Strong"/>
          <w:b w:val="0"/>
          <w:i/>
          <w:lang w:val="en-US"/>
        </w:rPr>
        <w:t>vermiformis</w:t>
      </w:r>
      <w:r w:rsidR="00B025BE" w:rsidRPr="001F5109">
        <w:rPr>
          <w:rStyle w:val="Strong"/>
          <w:b w:val="0"/>
          <w:lang w:val="en-US"/>
        </w:rPr>
        <w:t xml:space="preserve"> </w:t>
      </w:r>
      <w:r w:rsidR="00A952B5" w:rsidRPr="001F5109">
        <w:rPr>
          <w:rStyle w:val="Strong"/>
          <w:b w:val="0"/>
          <w:lang w:val="en-US"/>
        </w:rPr>
        <w:t>(11.5%)</w:t>
      </w:r>
      <w:r w:rsidR="003169C3" w:rsidRPr="001F5109">
        <w:rPr>
          <w:rStyle w:val="Strong"/>
          <w:b w:val="0"/>
          <w:lang w:val="en-US"/>
        </w:rPr>
        <w:t xml:space="preserve">, as shown in </w:t>
      </w:r>
      <w:r w:rsidR="00A82BC9" w:rsidRPr="001F5109">
        <w:rPr>
          <w:rStyle w:val="Strong"/>
          <w:b w:val="0"/>
          <w:lang w:val="en-US"/>
        </w:rPr>
        <w:fldChar w:fldCharType="begin"/>
      </w:r>
      <w:r w:rsidR="00A82BC9" w:rsidRPr="001F5109">
        <w:rPr>
          <w:rStyle w:val="Strong"/>
          <w:b w:val="0"/>
          <w:lang w:val="en-US"/>
        </w:rPr>
        <w:instrText xml:space="preserve"> REF _Ref421714769 \h </w:instrText>
      </w:r>
      <w:r w:rsidR="001B3923" w:rsidRPr="001F5109">
        <w:rPr>
          <w:rStyle w:val="Strong"/>
          <w:b w:val="0"/>
          <w:lang w:val="en-US"/>
        </w:rPr>
        <w:instrText xml:space="preserve"> \* MERGEFORMAT </w:instrText>
      </w:r>
      <w:r w:rsidR="00A82BC9" w:rsidRPr="001F5109">
        <w:rPr>
          <w:rStyle w:val="Strong"/>
          <w:b w:val="0"/>
          <w:lang w:val="en-US"/>
        </w:rPr>
      </w:r>
      <w:r w:rsidR="00A82BC9" w:rsidRPr="001F5109">
        <w:rPr>
          <w:rStyle w:val="Strong"/>
          <w:b w:val="0"/>
          <w:lang w:val="en-US"/>
        </w:rPr>
        <w:fldChar w:fldCharType="separate"/>
      </w:r>
      <w:r w:rsidR="00372E28" w:rsidRPr="001F5109">
        <w:rPr>
          <w:noProof/>
          <w:lang w:val="en-US"/>
        </w:rPr>
        <w:t>Table</w:t>
      </w:r>
      <w:r w:rsidR="00372E28" w:rsidRPr="001F5109">
        <w:rPr>
          <w:lang w:val="en-US"/>
        </w:rPr>
        <w:t xml:space="preserve"> </w:t>
      </w:r>
      <w:r w:rsidR="00372E28">
        <w:rPr>
          <w:noProof/>
          <w:lang w:val="en-US"/>
        </w:rPr>
        <w:t>1</w:t>
      </w:r>
      <w:r w:rsidR="00A82BC9" w:rsidRPr="001F5109">
        <w:rPr>
          <w:rStyle w:val="Strong"/>
          <w:b w:val="0"/>
          <w:lang w:val="en-US"/>
        </w:rPr>
        <w:fldChar w:fldCharType="end"/>
      </w:r>
      <w:r w:rsidR="00B025BE" w:rsidRPr="001F5109">
        <w:rPr>
          <w:rStyle w:val="Strong"/>
          <w:b w:val="0"/>
          <w:lang w:val="en-US"/>
        </w:rPr>
        <w:t>.</w:t>
      </w:r>
      <w:r w:rsidR="00FA6AEF" w:rsidRPr="001F5109">
        <w:rPr>
          <w:rStyle w:val="Strong"/>
          <w:b w:val="0"/>
          <w:lang w:val="en-US"/>
        </w:rPr>
        <w:t xml:space="preserve"> The shower head sample was negative with all real-time PCR tests (not shown in </w:t>
      </w:r>
      <w:r w:rsidR="00E02020" w:rsidRPr="001F5109">
        <w:rPr>
          <w:rStyle w:val="Strong"/>
          <w:b w:val="0"/>
          <w:lang w:val="en-US"/>
        </w:rPr>
        <w:t>Table 1</w:t>
      </w:r>
      <w:r w:rsidR="00FA6AEF" w:rsidRPr="001F5109">
        <w:rPr>
          <w:rStyle w:val="Strong"/>
          <w:b w:val="0"/>
          <w:lang w:val="en-US"/>
        </w:rPr>
        <w:t>).</w:t>
      </w:r>
    </w:p>
    <w:p w14:paraId="0778C633" w14:textId="77777777" w:rsidR="00B85C9D" w:rsidRPr="001F5109" w:rsidRDefault="00176091" w:rsidP="00176091">
      <w:pPr>
        <w:spacing w:before="240" w:line="360" w:lineRule="auto"/>
        <w:jc w:val="both"/>
        <w:rPr>
          <w:rStyle w:val="Strong"/>
          <w:b w:val="0"/>
          <w:u w:val="single"/>
          <w:lang w:val="en-US"/>
        </w:rPr>
      </w:pPr>
      <w:r w:rsidRPr="001F5109">
        <w:rPr>
          <w:bCs/>
          <w:u w:val="single"/>
          <w:lang w:val="en-US"/>
        </w:rPr>
        <w:t>Screening for bacteria by standard techniques</w:t>
      </w:r>
    </w:p>
    <w:p w14:paraId="3F58524B" w14:textId="77777777" w:rsidR="00B85C9D" w:rsidRPr="001F5109" w:rsidRDefault="00176091" w:rsidP="0033463A">
      <w:pPr>
        <w:spacing w:line="360" w:lineRule="auto"/>
        <w:jc w:val="both"/>
        <w:rPr>
          <w:rStyle w:val="Strong"/>
          <w:b w:val="0"/>
          <w:bCs w:val="0"/>
          <w:lang w:val="en-US"/>
        </w:rPr>
      </w:pPr>
      <w:r w:rsidRPr="001F5109">
        <w:rPr>
          <w:rStyle w:val="Strong"/>
          <w:b w:val="0"/>
          <w:bCs w:val="0"/>
          <w:i/>
          <w:lang w:val="en-US"/>
        </w:rPr>
        <w:t>Legionella</w:t>
      </w:r>
      <w:r w:rsidRPr="001F5109">
        <w:rPr>
          <w:rStyle w:val="Strong"/>
          <w:b w:val="0"/>
          <w:bCs w:val="0"/>
          <w:lang w:val="en-US"/>
        </w:rPr>
        <w:t xml:space="preserve"> spp.</w:t>
      </w:r>
    </w:p>
    <w:p w14:paraId="3A59D0D4" w14:textId="77777777" w:rsidR="007736FE" w:rsidRPr="001F5109" w:rsidRDefault="00B057C7" w:rsidP="0033463A">
      <w:pPr>
        <w:spacing w:line="360" w:lineRule="auto"/>
        <w:jc w:val="both"/>
        <w:rPr>
          <w:rFonts w:ascii="Segoe UI Symbol" w:hAnsi="Segoe UI Symbol"/>
          <w:lang w:val="en-US"/>
        </w:rPr>
      </w:pPr>
      <w:r w:rsidRPr="001F5109">
        <w:rPr>
          <w:lang w:val="en-US"/>
        </w:rPr>
        <w:t xml:space="preserve">Due to the high organic burden, </w:t>
      </w:r>
      <w:r w:rsidR="00C12B12" w:rsidRPr="001F5109">
        <w:rPr>
          <w:lang w:val="en-US"/>
        </w:rPr>
        <w:t>7/66</w:t>
      </w:r>
      <w:r w:rsidRPr="001F5109">
        <w:rPr>
          <w:lang w:val="en-US"/>
        </w:rPr>
        <w:t xml:space="preserve"> </w:t>
      </w:r>
      <w:r w:rsidR="00C12B12" w:rsidRPr="001F5109">
        <w:rPr>
          <w:lang w:val="en-US"/>
        </w:rPr>
        <w:t>cooling water</w:t>
      </w:r>
      <w:r w:rsidR="008C2EA9" w:rsidRPr="001F5109">
        <w:rPr>
          <w:lang w:val="en-US"/>
        </w:rPr>
        <w:t xml:space="preserve"> </w:t>
      </w:r>
      <w:r w:rsidRPr="001F5109">
        <w:rPr>
          <w:lang w:val="en-US"/>
        </w:rPr>
        <w:t>sample</w:t>
      </w:r>
      <w:r w:rsidR="00C12B12" w:rsidRPr="001F5109">
        <w:rPr>
          <w:lang w:val="en-US"/>
        </w:rPr>
        <w:t>s</w:t>
      </w:r>
      <w:r w:rsidR="008C2EA9" w:rsidRPr="001F5109">
        <w:rPr>
          <w:lang w:val="en-US"/>
        </w:rPr>
        <w:t xml:space="preserve"> </w:t>
      </w:r>
      <w:r w:rsidR="00C12B12" w:rsidRPr="001F5109">
        <w:rPr>
          <w:lang w:val="en-US"/>
        </w:rPr>
        <w:t>h</w:t>
      </w:r>
      <w:r w:rsidR="0031656C" w:rsidRPr="001F5109">
        <w:rPr>
          <w:lang w:val="en-US"/>
        </w:rPr>
        <w:t>ad to be excluded</w:t>
      </w:r>
      <w:r w:rsidR="00C12B12" w:rsidRPr="001F5109">
        <w:rPr>
          <w:lang w:val="en-US"/>
        </w:rPr>
        <w:t>.</w:t>
      </w:r>
      <w:r w:rsidRPr="001F5109">
        <w:rPr>
          <w:lang w:val="en-US"/>
        </w:rPr>
        <w:t xml:space="preserve"> </w:t>
      </w:r>
      <w:r w:rsidR="00C12B12" w:rsidRPr="001F5109">
        <w:rPr>
          <w:lang w:val="en-US"/>
        </w:rPr>
        <w:t>Thus</w:t>
      </w:r>
      <w:r w:rsidR="00AE5B4F" w:rsidRPr="001F5109">
        <w:rPr>
          <w:lang w:val="en-US"/>
        </w:rPr>
        <w:t>,</w:t>
      </w:r>
      <w:r w:rsidR="00C12B12" w:rsidRPr="001F5109">
        <w:rPr>
          <w:lang w:val="en-US"/>
        </w:rPr>
        <w:t xml:space="preserve"> 59 cooling waters were screened for </w:t>
      </w:r>
      <w:r w:rsidR="00C12B12" w:rsidRPr="001F5109">
        <w:rPr>
          <w:i/>
          <w:lang w:val="en-US"/>
        </w:rPr>
        <w:t>Legionella</w:t>
      </w:r>
      <w:r w:rsidR="00C12B12" w:rsidRPr="001F5109">
        <w:rPr>
          <w:lang w:val="en-US"/>
        </w:rPr>
        <w:t xml:space="preserve">, </w:t>
      </w:r>
      <w:r w:rsidR="00AE5B4F" w:rsidRPr="001F5109">
        <w:rPr>
          <w:lang w:val="en-US"/>
        </w:rPr>
        <w:t xml:space="preserve">however, </w:t>
      </w:r>
      <w:r w:rsidRPr="001F5109">
        <w:rPr>
          <w:lang w:val="en-US"/>
        </w:rPr>
        <w:t>the majority of the samples</w:t>
      </w:r>
      <w:r w:rsidR="003E7FEE" w:rsidRPr="001F5109">
        <w:rPr>
          <w:lang w:val="en-US"/>
        </w:rPr>
        <w:t xml:space="preserve"> (39/</w:t>
      </w:r>
      <w:r w:rsidR="00C12B12" w:rsidRPr="001F5109">
        <w:rPr>
          <w:lang w:val="en-US"/>
        </w:rPr>
        <w:t>59</w:t>
      </w:r>
      <w:r w:rsidR="003E7FEE" w:rsidRPr="001F5109">
        <w:rPr>
          <w:lang w:val="en-US"/>
        </w:rPr>
        <w:t>; 6</w:t>
      </w:r>
      <w:r w:rsidR="00C12B12" w:rsidRPr="001F5109">
        <w:rPr>
          <w:lang w:val="en-US"/>
        </w:rPr>
        <w:t>6</w:t>
      </w:r>
      <w:r w:rsidR="003E7FEE" w:rsidRPr="001F5109">
        <w:rPr>
          <w:lang w:val="en-US"/>
        </w:rPr>
        <w:t>.</w:t>
      </w:r>
      <w:r w:rsidR="00C12B12" w:rsidRPr="001F5109">
        <w:rPr>
          <w:lang w:val="en-US"/>
        </w:rPr>
        <w:t>1</w:t>
      </w:r>
      <w:r w:rsidR="003E7FEE" w:rsidRPr="001F5109">
        <w:rPr>
          <w:lang w:val="en-US"/>
        </w:rPr>
        <w:t>%)</w:t>
      </w:r>
      <w:r w:rsidRPr="001F5109">
        <w:rPr>
          <w:lang w:val="en-US"/>
        </w:rPr>
        <w:t xml:space="preserve"> had to be diluted to volumes of 1 ml</w:t>
      </w:r>
      <w:r w:rsidR="00130E68" w:rsidRPr="001F5109">
        <w:rPr>
          <w:lang w:val="en-GB"/>
        </w:rPr>
        <w:t>–</w:t>
      </w:r>
      <w:r w:rsidRPr="001F5109">
        <w:rPr>
          <w:lang w:val="en-US"/>
        </w:rPr>
        <w:t>10 ml</w:t>
      </w:r>
      <w:r w:rsidR="008624B5" w:rsidRPr="001F5109">
        <w:rPr>
          <w:lang w:val="en-US"/>
        </w:rPr>
        <w:t xml:space="preserve"> despite acid-treatment</w:t>
      </w:r>
      <w:r w:rsidRPr="001F5109">
        <w:rPr>
          <w:lang w:val="en-US"/>
        </w:rPr>
        <w:t>.</w:t>
      </w:r>
      <w:r w:rsidR="00C96786" w:rsidRPr="001F5109">
        <w:rPr>
          <w:i/>
          <w:lang w:val="en-US"/>
        </w:rPr>
        <w:t xml:space="preserve"> </w:t>
      </w:r>
      <w:r w:rsidR="005C2455" w:rsidRPr="001F5109">
        <w:rPr>
          <w:lang w:val="en-US"/>
        </w:rPr>
        <w:t xml:space="preserve">Only </w:t>
      </w:r>
      <w:r w:rsidR="005C2455" w:rsidRPr="001F5109">
        <w:rPr>
          <w:lang w:val="en-GB"/>
        </w:rPr>
        <w:t>from</w:t>
      </w:r>
      <w:r w:rsidR="00F3791B" w:rsidRPr="001F5109">
        <w:rPr>
          <w:lang w:val="en-GB"/>
        </w:rPr>
        <w:t xml:space="preserve"> </w:t>
      </w:r>
      <w:r w:rsidR="00130E68" w:rsidRPr="001F5109">
        <w:rPr>
          <w:lang w:val="en-GB"/>
        </w:rPr>
        <w:t>33.9</w:t>
      </w:r>
      <w:r w:rsidR="00F3791B" w:rsidRPr="001F5109">
        <w:rPr>
          <w:lang w:val="en-GB"/>
        </w:rPr>
        <w:t>% (20/</w:t>
      </w:r>
      <w:r w:rsidR="00130E68" w:rsidRPr="001F5109">
        <w:rPr>
          <w:lang w:val="en-GB"/>
        </w:rPr>
        <w:t>59</w:t>
      </w:r>
      <w:r w:rsidR="00F3791B" w:rsidRPr="001F5109">
        <w:rPr>
          <w:lang w:val="en-GB"/>
        </w:rPr>
        <w:t xml:space="preserve">) of the cooling tower samples </w:t>
      </w:r>
      <w:r w:rsidR="00AE5B4F" w:rsidRPr="001F5109">
        <w:rPr>
          <w:lang w:val="en-GB"/>
        </w:rPr>
        <w:t xml:space="preserve">the </w:t>
      </w:r>
      <w:r w:rsidR="00F3791B" w:rsidRPr="001F5109">
        <w:rPr>
          <w:lang w:val="en-GB"/>
        </w:rPr>
        <w:t xml:space="preserve">standard volume of 100 ml could be </w:t>
      </w:r>
      <w:r w:rsidR="000F136A" w:rsidRPr="001F5109">
        <w:rPr>
          <w:lang w:val="en-GB"/>
        </w:rPr>
        <w:t>analysed</w:t>
      </w:r>
      <w:r w:rsidR="005B5276" w:rsidRPr="001F5109">
        <w:rPr>
          <w:lang w:val="en-GB"/>
        </w:rPr>
        <w:t xml:space="preserve"> and out of these 25% </w:t>
      </w:r>
      <w:r w:rsidR="00B305E7" w:rsidRPr="001F5109">
        <w:rPr>
          <w:lang w:val="en-GB"/>
        </w:rPr>
        <w:t xml:space="preserve">(5/20) </w:t>
      </w:r>
      <w:r w:rsidR="005B5276" w:rsidRPr="001F5109">
        <w:rPr>
          <w:lang w:val="en-GB"/>
        </w:rPr>
        <w:t xml:space="preserve">were positive for </w:t>
      </w:r>
      <w:r w:rsidR="005B5276" w:rsidRPr="001F5109">
        <w:rPr>
          <w:i/>
          <w:lang w:val="en-GB"/>
        </w:rPr>
        <w:t>Legionella</w:t>
      </w:r>
      <w:r w:rsidR="005B5276" w:rsidRPr="001F5109">
        <w:rPr>
          <w:lang w:val="en-GB"/>
        </w:rPr>
        <w:t xml:space="preserve"> spp.</w:t>
      </w:r>
      <w:r w:rsidR="0031656C" w:rsidRPr="001F5109">
        <w:rPr>
          <w:lang w:val="en-GB"/>
        </w:rPr>
        <w:t xml:space="preserve"> (</w:t>
      </w:r>
      <w:r w:rsidR="00E02020" w:rsidRPr="001F5109">
        <w:rPr>
          <w:lang w:val="en-GB"/>
        </w:rPr>
        <w:fldChar w:fldCharType="begin"/>
      </w:r>
      <w:r w:rsidR="00E02020" w:rsidRPr="001F5109">
        <w:rPr>
          <w:lang w:val="en-GB"/>
        </w:rPr>
        <w:instrText xml:space="preserve"> REF _Ref427666890 \h  \* MERGEFORMAT </w:instrText>
      </w:r>
      <w:r w:rsidR="00E02020" w:rsidRPr="001F5109">
        <w:rPr>
          <w:lang w:val="en-GB"/>
        </w:rPr>
      </w:r>
      <w:r w:rsidR="00E02020" w:rsidRPr="001F5109">
        <w:rPr>
          <w:lang w:val="en-GB"/>
        </w:rPr>
        <w:fldChar w:fldCharType="separate"/>
      </w:r>
      <w:r w:rsidR="00372E28" w:rsidRPr="00E4280E">
        <w:rPr>
          <w:lang w:val="en-US"/>
        </w:rPr>
        <w:t xml:space="preserve">Figure </w:t>
      </w:r>
      <w:r w:rsidR="00372E28">
        <w:rPr>
          <w:noProof/>
          <w:lang w:val="en-US"/>
        </w:rPr>
        <w:t>1</w:t>
      </w:r>
      <w:r w:rsidR="00E02020" w:rsidRPr="001F5109">
        <w:rPr>
          <w:lang w:val="en-GB"/>
        </w:rPr>
        <w:fldChar w:fldCharType="end"/>
      </w:r>
      <w:r w:rsidR="0031656C" w:rsidRPr="001F5109">
        <w:rPr>
          <w:lang w:val="en-GB"/>
        </w:rPr>
        <w:t>).</w:t>
      </w:r>
      <w:r w:rsidR="002353F9" w:rsidRPr="001F5109">
        <w:rPr>
          <w:lang w:val="en-GB"/>
        </w:rPr>
        <w:t xml:space="preserve"> From these,</w:t>
      </w:r>
      <w:r w:rsidR="005B5276" w:rsidRPr="001F5109">
        <w:rPr>
          <w:lang w:val="en-GB"/>
        </w:rPr>
        <w:t xml:space="preserve"> </w:t>
      </w:r>
      <w:r w:rsidR="002353F9" w:rsidRPr="001F5109">
        <w:rPr>
          <w:lang w:val="en-GB"/>
        </w:rPr>
        <w:t>4</w:t>
      </w:r>
      <w:r w:rsidR="00D92E7E" w:rsidRPr="001F5109">
        <w:rPr>
          <w:lang w:val="en-GB"/>
        </w:rPr>
        <w:t xml:space="preserve"> samples from CT-Hos1 were positive for </w:t>
      </w:r>
      <w:r w:rsidR="00D92E7E" w:rsidRPr="001F5109">
        <w:rPr>
          <w:i/>
          <w:lang w:val="en-GB"/>
        </w:rPr>
        <w:t>L. rubrilucens</w:t>
      </w:r>
      <w:r w:rsidR="00A15D0A" w:rsidRPr="001F5109">
        <w:rPr>
          <w:lang w:val="en-GB"/>
        </w:rPr>
        <w:t xml:space="preserve"> </w:t>
      </w:r>
      <w:r w:rsidR="00130E68" w:rsidRPr="001F5109">
        <w:rPr>
          <w:lang w:val="en-GB"/>
        </w:rPr>
        <w:t>in increased (&gt;</w:t>
      </w:r>
      <w:r w:rsidR="00D92E7E" w:rsidRPr="001F5109">
        <w:rPr>
          <w:lang w:val="en-GB"/>
        </w:rPr>
        <w:t>100–1000 CFU</w:t>
      </w:r>
      <w:r w:rsidR="00130E68" w:rsidRPr="001F5109">
        <w:rPr>
          <w:lang w:val="en-GB"/>
        </w:rPr>
        <w:t>/100 ml) to highly increased (&gt;</w:t>
      </w:r>
      <w:r w:rsidR="00D92E7E" w:rsidRPr="001F5109">
        <w:rPr>
          <w:lang w:val="en-GB"/>
        </w:rPr>
        <w:t>1000 CFU/100 ml)</w:t>
      </w:r>
      <w:r w:rsidR="002353F9" w:rsidRPr="001F5109">
        <w:rPr>
          <w:lang w:val="en-GB"/>
        </w:rPr>
        <w:t xml:space="preserve"> concentrations and one</w:t>
      </w:r>
      <w:r w:rsidR="00D92E7E" w:rsidRPr="001F5109">
        <w:rPr>
          <w:lang w:val="en-GB"/>
        </w:rPr>
        <w:t xml:space="preserve"> sample from CT-Comp was positive for </w:t>
      </w:r>
      <w:r w:rsidR="00D92E7E" w:rsidRPr="001F5109">
        <w:rPr>
          <w:i/>
          <w:lang w:val="en-GB"/>
        </w:rPr>
        <w:t>L. pneumophila</w:t>
      </w:r>
      <w:r w:rsidR="0068141E" w:rsidRPr="001F5109">
        <w:rPr>
          <w:lang w:val="en-GB"/>
        </w:rPr>
        <w:t xml:space="preserve"> (serogroup</w:t>
      </w:r>
      <w:r w:rsidR="00D92E7E" w:rsidRPr="001F5109">
        <w:rPr>
          <w:lang w:val="en-GB"/>
        </w:rPr>
        <w:t xml:space="preserve"> 2</w:t>
      </w:r>
      <w:r w:rsidR="00130E68" w:rsidRPr="001F5109">
        <w:rPr>
          <w:lang w:val="en-GB"/>
        </w:rPr>
        <w:t>–</w:t>
      </w:r>
      <w:r w:rsidR="00D92E7E" w:rsidRPr="001F5109">
        <w:rPr>
          <w:lang w:val="en-GB"/>
        </w:rPr>
        <w:t>14) in low concentratio</w:t>
      </w:r>
      <w:r w:rsidR="00130E68" w:rsidRPr="001F5109">
        <w:rPr>
          <w:lang w:val="en-GB"/>
        </w:rPr>
        <w:t>n (≤</w:t>
      </w:r>
      <w:r w:rsidR="00D92E7E" w:rsidRPr="001F5109">
        <w:rPr>
          <w:lang w:val="en-GB"/>
        </w:rPr>
        <w:t>100 CFU/100 ml).</w:t>
      </w:r>
      <w:r w:rsidR="00BD71D3" w:rsidRPr="001F5109">
        <w:rPr>
          <w:lang w:val="en-GB"/>
        </w:rPr>
        <w:t xml:space="preserve"> </w:t>
      </w:r>
      <w:r w:rsidR="00565561" w:rsidRPr="001F5109">
        <w:rPr>
          <w:lang w:val="en-GB"/>
        </w:rPr>
        <w:t xml:space="preserve">The sample taken from </w:t>
      </w:r>
      <w:r w:rsidR="00056540" w:rsidRPr="001F5109">
        <w:rPr>
          <w:lang w:val="en-GB"/>
        </w:rPr>
        <w:t xml:space="preserve">a shower head in a hospital also showed low concentrations </w:t>
      </w:r>
      <w:r w:rsidR="0068141E" w:rsidRPr="001F5109">
        <w:rPr>
          <w:lang w:val="en-GB"/>
        </w:rPr>
        <w:t xml:space="preserve">(6 CFU/100 ml) </w:t>
      </w:r>
      <w:r w:rsidR="00056540" w:rsidRPr="001F5109">
        <w:rPr>
          <w:lang w:val="en-GB"/>
        </w:rPr>
        <w:t xml:space="preserve">of </w:t>
      </w:r>
      <w:r w:rsidR="00056540" w:rsidRPr="001F5109">
        <w:rPr>
          <w:i/>
          <w:lang w:val="en-GB"/>
        </w:rPr>
        <w:t>L. pneumophila</w:t>
      </w:r>
      <w:r w:rsidR="0068141E" w:rsidRPr="001F5109">
        <w:rPr>
          <w:lang w:val="en-GB"/>
        </w:rPr>
        <w:t xml:space="preserve"> serogroup</w:t>
      </w:r>
      <w:r w:rsidR="00A15D0A" w:rsidRPr="001F5109">
        <w:rPr>
          <w:lang w:val="en-GB"/>
        </w:rPr>
        <w:t xml:space="preserve"> 2-14</w:t>
      </w:r>
      <w:r w:rsidR="006F07D6" w:rsidRPr="001F5109">
        <w:rPr>
          <w:lang w:val="en-GB"/>
        </w:rPr>
        <w:t xml:space="preserve">, whereas the </w:t>
      </w:r>
      <w:r w:rsidR="00A24C16" w:rsidRPr="001F5109">
        <w:rPr>
          <w:lang w:val="en-GB"/>
        </w:rPr>
        <w:t>10</w:t>
      </w:r>
      <w:r w:rsidR="006F07D6" w:rsidRPr="001F5109">
        <w:rPr>
          <w:lang w:val="en-GB"/>
        </w:rPr>
        <w:t>/12 examined</w:t>
      </w:r>
      <w:r w:rsidR="00A15D0A" w:rsidRPr="001F5109">
        <w:rPr>
          <w:lang w:val="en-GB"/>
        </w:rPr>
        <w:t xml:space="preserve"> tap water samples were all negative</w:t>
      </w:r>
      <w:r w:rsidR="00BD71D3" w:rsidRPr="001F5109">
        <w:rPr>
          <w:lang w:val="en-GB"/>
        </w:rPr>
        <w:t xml:space="preserve"> (</w:t>
      </w:r>
      <w:r w:rsidR="00C54AD1" w:rsidRPr="001F5109">
        <w:rPr>
          <w:lang w:val="en-GB"/>
        </w:rPr>
        <w:fldChar w:fldCharType="begin"/>
      </w:r>
      <w:r w:rsidR="00C54AD1" w:rsidRPr="001F5109">
        <w:rPr>
          <w:lang w:val="en-GB"/>
        </w:rPr>
        <w:instrText xml:space="preserve"> REF _Ref427755765 \h </w:instrText>
      </w:r>
      <w:r w:rsidR="001F5109">
        <w:rPr>
          <w:lang w:val="en-GB"/>
        </w:rPr>
        <w:instrText xml:space="preserve"> \* MERGEFORMAT </w:instrText>
      </w:r>
      <w:r w:rsidR="00C54AD1" w:rsidRPr="001F5109">
        <w:rPr>
          <w:lang w:val="en-GB"/>
        </w:rPr>
      </w:r>
      <w:r w:rsidR="00C54AD1" w:rsidRPr="001F5109">
        <w:rPr>
          <w:lang w:val="en-GB"/>
        </w:rPr>
        <w:fldChar w:fldCharType="separate"/>
      </w:r>
      <w:r w:rsidR="00372E28" w:rsidRPr="001F5109">
        <w:rPr>
          <w:lang w:val="en-US"/>
        </w:rPr>
        <w:t xml:space="preserve">Table </w:t>
      </w:r>
      <w:r w:rsidR="00372E28">
        <w:rPr>
          <w:noProof/>
          <w:lang w:val="en-US"/>
        </w:rPr>
        <w:t>2</w:t>
      </w:r>
      <w:r w:rsidR="00C54AD1" w:rsidRPr="001F5109">
        <w:rPr>
          <w:lang w:val="en-GB"/>
        </w:rPr>
        <w:fldChar w:fldCharType="end"/>
      </w:r>
      <w:r w:rsidR="00BD71D3" w:rsidRPr="001F5109">
        <w:rPr>
          <w:lang w:val="en-GB"/>
        </w:rPr>
        <w:t>)</w:t>
      </w:r>
      <w:r w:rsidR="00A15D0A" w:rsidRPr="001F5109">
        <w:rPr>
          <w:lang w:val="en-GB"/>
        </w:rPr>
        <w:t>.</w:t>
      </w:r>
    </w:p>
    <w:p w14:paraId="22AD16BB" w14:textId="77777777" w:rsidR="00DC3DFE" w:rsidRPr="001F5109" w:rsidRDefault="00DC3DFE" w:rsidP="0033463A">
      <w:pPr>
        <w:spacing w:line="360" w:lineRule="auto"/>
        <w:jc w:val="both"/>
        <w:rPr>
          <w:lang w:val="en-US"/>
        </w:rPr>
      </w:pPr>
      <w:r w:rsidRPr="001F5109">
        <w:rPr>
          <w:i/>
          <w:lang w:val="en-US"/>
        </w:rPr>
        <w:t>P. aeruginosa</w:t>
      </w:r>
    </w:p>
    <w:p w14:paraId="654DC2DF" w14:textId="77777777" w:rsidR="00DC3DFE" w:rsidRPr="001F5109" w:rsidRDefault="00DC3DFE" w:rsidP="0033463A">
      <w:pPr>
        <w:spacing w:line="360" w:lineRule="auto"/>
        <w:jc w:val="both"/>
        <w:rPr>
          <w:lang w:val="en-US"/>
        </w:rPr>
      </w:pPr>
      <w:r w:rsidRPr="001F5109">
        <w:rPr>
          <w:lang w:val="en-US"/>
        </w:rPr>
        <w:t xml:space="preserve">Standard screening for </w:t>
      </w:r>
      <w:r w:rsidRPr="001F5109">
        <w:rPr>
          <w:i/>
          <w:lang w:val="en-US"/>
        </w:rPr>
        <w:t xml:space="preserve">P. aeruginosa </w:t>
      </w:r>
      <w:r w:rsidRPr="001F5109">
        <w:rPr>
          <w:lang w:val="en-US"/>
        </w:rPr>
        <w:t xml:space="preserve">was performed for 64/66 samples taken from cooling towers, 25% (16/64) </w:t>
      </w:r>
      <w:r w:rsidR="00AE5B4F" w:rsidRPr="001F5109">
        <w:rPr>
          <w:lang w:val="en-US"/>
        </w:rPr>
        <w:t xml:space="preserve">being </w:t>
      </w:r>
      <w:r w:rsidRPr="001F5109">
        <w:rPr>
          <w:lang w:val="en-US"/>
        </w:rPr>
        <w:t>positive</w:t>
      </w:r>
      <w:r w:rsidR="00755FFD" w:rsidRPr="001F5109">
        <w:rPr>
          <w:lang w:val="en-US"/>
        </w:rPr>
        <w:t xml:space="preserve">. </w:t>
      </w:r>
      <w:r w:rsidR="00AE5B4F" w:rsidRPr="001F5109">
        <w:rPr>
          <w:lang w:val="en-US"/>
        </w:rPr>
        <w:t xml:space="preserve">Eleven of these </w:t>
      </w:r>
      <w:r w:rsidR="00F171EE" w:rsidRPr="001F5109">
        <w:rPr>
          <w:lang w:val="en-US"/>
        </w:rPr>
        <w:t>16 samples showed low bacterial counts (1–100 CFU/100 ml)</w:t>
      </w:r>
      <w:r w:rsidR="00AE5B4F" w:rsidRPr="001F5109">
        <w:rPr>
          <w:lang w:val="en-US"/>
        </w:rPr>
        <w:t xml:space="preserve"> and</w:t>
      </w:r>
      <w:r w:rsidR="00F171EE" w:rsidRPr="001F5109">
        <w:rPr>
          <w:lang w:val="en-US"/>
        </w:rPr>
        <w:t xml:space="preserve"> 5 samples showed increased concentrations</w:t>
      </w:r>
      <w:r w:rsidR="00192137" w:rsidRPr="001F5109">
        <w:rPr>
          <w:lang w:val="en-US"/>
        </w:rPr>
        <w:t xml:space="preserve"> (&gt;100–1000 CFU/100 ml)</w:t>
      </w:r>
      <w:r w:rsidR="00F171EE" w:rsidRPr="001F5109">
        <w:rPr>
          <w:lang w:val="en-US"/>
        </w:rPr>
        <w:t>.</w:t>
      </w:r>
      <w:r w:rsidR="00A24C16" w:rsidRPr="001F5109">
        <w:rPr>
          <w:lang w:val="en-US"/>
        </w:rPr>
        <w:t xml:space="preserve"> </w:t>
      </w:r>
      <w:r w:rsidR="006457CD" w:rsidRPr="001F5109">
        <w:rPr>
          <w:lang w:val="en-US"/>
        </w:rPr>
        <w:t xml:space="preserve">Increased </w:t>
      </w:r>
      <w:r w:rsidR="006457CD" w:rsidRPr="001F5109">
        <w:rPr>
          <w:lang w:val="en-US"/>
        </w:rPr>
        <w:lastRenderedPageBreak/>
        <w:t xml:space="preserve">concentrations were measured in both hospital cooling towers, while the companies cooling tower only showed low concentrations. </w:t>
      </w:r>
      <w:r w:rsidR="00192137" w:rsidRPr="001F5109">
        <w:rPr>
          <w:lang w:val="en-US"/>
        </w:rPr>
        <w:t xml:space="preserve">Altogether, </w:t>
      </w:r>
      <w:r w:rsidR="006B0C64" w:rsidRPr="001F5109">
        <w:rPr>
          <w:lang w:val="en-US"/>
        </w:rPr>
        <w:t xml:space="preserve">56.3% (9/16) of </w:t>
      </w:r>
      <w:r w:rsidR="00192137" w:rsidRPr="001F5109">
        <w:rPr>
          <w:lang w:val="en-US"/>
        </w:rPr>
        <w:t xml:space="preserve">the </w:t>
      </w:r>
      <w:r w:rsidR="006B0C64" w:rsidRPr="001F5109">
        <w:rPr>
          <w:i/>
          <w:lang w:val="en-US"/>
        </w:rPr>
        <w:t>P.</w:t>
      </w:r>
      <w:r w:rsidR="006B0C64" w:rsidRPr="001F5109">
        <w:rPr>
          <w:lang w:val="en-US"/>
        </w:rPr>
        <w:t xml:space="preserve"> </w:t>
      </w:r>
      <w:r w:rsidR="006B0C64" w:rsidRPr="001F5109">
        <w:rPr>
          <w:i/>
          <w:lang w:val="en-US"/>
        </w:rPr>
        <w:t>aeruginosa</w:t>
      </w:r>
      <w:r w:rsidR="006B0C64" w:rsidRPr="001F5109">
        <w:rPr>
          <w:lang w:val="en-US"/>
        </w:rPr>
        <w:t xml:space="preserve"> positive samples also were positive for FLA</w:t>
      </w:r>
      <w:r w:rsidR="006457CD" w:rsidRPr="001F5109">
        <w:rPr>
          <w:lang w:val="en-US"/>
        </w:rPr>
        <w:t xml:space="preserve">. </w:t>
      </w:r>
      <w:r w:rsidR="00A24C16" w:rsidRPr="001F5109">
        <w:rPr>
          <w:lang w:val="en-US"/>
        </w:rPr>
        <w:t xml:space="preserve">The shower head sample was not </w:t>
      </w:r>
      <w:r w:rsidR="00730656" w:rsidRPr="001F5109">
        <w:rPr>
          <w:lang w:val="en-US"/>
        </w:rPr>
        <w:t xml:space="preserve">checked for </w:t>
      </w:r>
      <w:r w:rsidR="00730656" w:rsidRPr="001F5109">
        <w:rPr>
          <w:i/>
          <w:lang w:val="en-US"/>
        </w:rPr>
        <w:t>P. aeruginosa</w:t>
      </w:r>
      <w:r w:rsidR="00673748" w:rsidRPr="001F5109">
        <w:rPr>
          <w:lang w:val="en-US"/>
        </w:rPr>
        <w:t xml:space="preserve"> and</w:t>
      </w:r>
      <w:r w:rsidR="00A24C16" w:rsidRPr="001F5109">
        <w:rPr>
          <w:lang w:val="en-US"/>
        </w:rPr>
        <w:t xml:space="preserve"> from the </w:t>
      </w:r>
      <w:r w:rsidR="00730656" w:rsidRPr="001F5109">
        <w:rPr>
          <w:lang w:val="en-GB"/>
        </w:rPr>
        <w:t xml:space="preserve">tap water samples </w:t>
      </w:r>
      <w:r w:rsidR="00A24C16" w:rsidRPr="001F5109">
        <w:rPr>
          <w:lang w:val="en-GB"/>
        </w:rPr>
        <w:t xml:space="preserve">4/12 were examined and they were all negative. </w:t>
      </w:r>
    </w:p>
    <w:p w14:paraId="7339D507" w14:textId="77777777" w:rsidR="008E0DF5" w:rsidRPr="001F5109" w:rsidRDefault="002C2DB0" w:rsidP="0033463A">
      <w:pPr>
        <w:spacing w:line="360" w:lineRule="auto"/>
        <w:jc w:val="both"/>
        <w:rPr>
          <w:lang w:val="en-US"/>
        </w:rPr>
      </w:pPr>
      <w:r w:rsidRPr="001F5109">
        <w:rPr>
          <w:lang w:val="en-US"/>
        </w:rPr>
        <w:t>Total</w:t>
      </w:r>
      <w:r w:rsidR="00F040C1" w:rsidRPr="001F5109">
        <w:rPr>
          <w:lang w:val="en-US"/>
        </w:rPr>
        <w:t xml:space="preserve"> bacteria</w:t>
      </w:r>
    </w:p>
    <w:p w14:paraId="0CAE5C97" w14:textId="77777777" w:rsidR="002C2DB0" w:rsidRPr="001F5109" w:rsidRDefault="008E0DF5" w:rsidP="0033463A">
      <w:pPr>
        <w:spacing w:line="360" w:lineRule="auto"/>
        <w:jc w:val="both"/>
        <w:rPr>
          <w:lang w:val="en-US"/>
        </w:rPr>
      </w:pPr>
      <w:r w:rsidRPr="001F5109">
        <w:rPr>
          <w:lang w:val="en-US"/>
        </w:rPr>
        <w:t>Total</w:t>
      </w:r>
      <w:r w:rsidR="00F040C1" w:rsidRPr="001F5109">
        <w:rPr>
          <w:lang w:val="en-US"/>
        </w:rPr>
        <w:t xml:space="preserve"> </w:t>
      </w:r>
      <w:r w:rsidRPr="001F5109">
        <w:rPr>
          <w:lang w:val="en-US"/>
        </w:rPr>
        <w:t xml:space="preserve">heterotrophic bacteria </w:t>
      </w:r>
      <w:r w:rsidR="00F040C1" w:rsidRPr="001F5109">
        <w:rPr>
          <w:lang w:val="en-US"/>
        </w:rPr>
        <w:t xml:space="preserve">counts were </w:t>
      </w:r>
      <w:r w:rsidR="00B67FAE" w:rsidRPr="001F5109">
        <w:rPr>
          <w:lang w:val="en-US"/>
        </w:rPr>
        <w:t>calculated</w:t>
      </w:r>
      <w:r w:rsidR="00F040C1" w:rsidRPr="001F5109">
        <w:rPr>
          <w:lang w:val="en-US"/>
        </w:rPr>
        <w:t xml:space="preserve"> for </w:t>
      </w:r>
      <w:r w:rsidRPr="001F5109">
        <w:rPr>
          <w:lang w:val="en-US"/>
        </w:rPr>
        <w:t>64/66</w:t>
      </w:r>
      <w:r w:rsidR="00F040C1" w:rsidRPr="001F5109">
        <w:rPr>
          <w:lang w:val="en-US"/>
        </w:rPr>
        <w:t xml:space="preserve"> </w:t>
      </w:r>
      <w:r w:rsidR="005326E7" w:rsidRPr="001F5109">
        <w:rPr>
          <w:lang w:val="en-US"/>
        </w:rPr>
        <w:t xml:space="preserve">cooling water </w:t>
      </w:r>
      <w:r w:rsidR="00F040C1" w:rsidRPr="001F5109">
        <w:rPr>
          <w:lang w:val="en-US"/>
        </w:rPr>
        <w:t xml:space="preserve">samples and </w:t>
      </w:r>
      <w:r w:rsidRPr="001F5109">
        <w:rPr>
          <w:lang w:val="en-US"/>
        </w:rPr>
        <w:t xml:space="preserve">they all were positive. </w:t>
      </w:r>
      <w:r w:rsidR="005326E7" w:rsidRPr="001F5109">
        <w:rPr>
          <w:lang w:val="en-US"/>
        </w:rPr>
        <w:t xml:space="preserve">56.3% (36/64) of the samples </w:t>
      </w:r>
      <w:r w:rsidR="00B6591F" w:rsidRPr="001F5109">
        <w:rPr>
          <w:lang w:val="en-US"/>
        </w:rPr>
        <w:t xml:space="preserve">showed </w:t>
      </w:r>
      <w:r w:rsidR="005326E7" w:rsidRPr="001F5109">
        <w:rPr>
          <w:lang w:val="en-US"/>
        </w:rPr>
        <w:t>only low bacterial counts (1–10</w:t>
      </w:r>
      <w:r w:rsidR="00B67FAE" w:rsidRPr="001F5109">
        <w:rPr>
          <w:lang w:val="en-US"/>
        </w:rPr>
        <w:t>,</w:t>
      </w:r>
      <w:r w:rsidR="005326E7" w:rsidRPr="001F5109">
        <w:rPr>
          <w:lang w:val="en-US"/>
        </w:rPr>
        <w:t>000 CFU/ml) while increased numbers</w:t>
      </w:r>
      <w:r w:rsidR="00D266E8" w:rsidRPr="001F5109">
        <w:rPr>
          <w:lang w:val="en-US"/>
        </w:rPr>
        <w:t xml:space="preserve"> (&gt;10</w:t>
      </w:r>
      <w:r w:rsidR="00B67FAE" w:rsidRPr="001F5109">
        <w:rPr>
          <w:lang w:val="en-US"/>
        </w:rPr>
        <w:t>,</w:t>
      </w:r>
      <w:r w:rsidR="00D266E8" w:rsidRPr="001F5109">
        <w:rPr>
          <w:lang w:val="en-US"/>
        </w:rPr>
        <w:t>000–100</w:t>
      </w:r>
      <w:r w:rsidR="00B67FAE" w:rsidRPr="001F5109">
        <w:rPr>
          <w:lang w:val="en-US"/>
        </w:rPr>
        <w:t>,</w:t>
      </w:r>
      <w:r w:rsidR="00D266E8" w:rsidRPr="001F5109">
        <w:rPr>
          <w:lang w:val="en-US"/>
        </w:rPr>
        <w:t>000 CFU/ml)</w:t>
      </w:r>
      <w:r w:rsidR="005326E7" w:rsidRPr="001F5109">
        <w:rPr>
          <w:lang w:val="en-US"/>
        </w:rPr>
        <w:t xml:space="preserve"> were detected in 34.4% (22/64)</w:t>
      </w:r>
      <w:r w:rsidR="00A33830" w:rsidRPr="001F5109">
        <w:rPr>
          <w:lang w:val="en-US"/>
        </w:rPr>
        <w:t xml:space="preserve"> samples </w:t>
      </w:r>
      <w:r w:rsidR="006441C4" w:rsidRPr="001F5109">
        <w:rPr>
          <w:lang w:val="en-US"/>
        </w:rPr>
        <w:t xml:space="preserve">taken from all cooling towers </w:t>
      </w:r>
      <w:r w:rsidR="00A33830" w:rsidRPr="001F5109">
        <w:rPr>
          <w:lang w:val="en-US"/>
        </w:rPr>
        <w:t>and 9.4% (6/64) showed</w:t>
      </w:r>
      <w:r w:rsidR="005326E7" w:rsidRPr="001F5109">
        <w:rPr>
          <w:lang w:val="en-US"/>
        </w:rPr>
        <w:t xml:space="preserve"> </w:t>
      </w:r>
      <w:r w:rsidR="00B6591F" w:rsidRPr="001F5109">
        <w:rPr>
          <w:lang w:val="en-US"/>
        </w:rPr>
        <w:t>highly increased concentrations</w:t>
      </w:r>
      <w:r w:rsidR="00D266E8" w:rsidRPr="001F5109">
        <w:rPr>
          <w:lang w:val="en-US"/>
        </w:rPr>
        <w:t xml:space="preserve"> (&gt;100</w:t>
      </w:r>
      <w:r w:rsidR="00B67FAE" w:rsidRPr="001F5109">
        <w:rPr>
          <w:lang w:val="en-US"/>
        </w:rPr>
        <w:t>,</w:t>
      </w:r>
      <w:r w:rsidR="00D266E8" w:rsidRPr="001F5109">
        <w:rPr>
          <w:lang w:val="en-US"/>
        </w:rPr>
        <w:t>000 CFU/ml)</w:t>
      </w:r>
      <w:r w:rsidR="006441C4" w:rsidRPr="001F5109">
        <w:rPr>
          <w:lang w:val="en-US"/>
        </w:rPr>
        <w:t>, detected in both hospital cooling towers</w:t>
      </w:r>
      <w:r w:rsidR="00B6591F" w:rsidRPr="001F5109">
        <w:rPr>
          <w:lang w:val="en-US"/>
        </w:rPr>
        <w:t>.</w:t>
      </w:r>
      <w:r w:rsidR="009070DB" w:rsidRPr="001F5109">
        <w:rPr>
          <w:lang w:val="en-US"/>
        </w:rPr>
        <w:t xml:space="preserve"> </w:t>
      </w:r>
      <w:r w:rsidR="0066473C" w:rsidRPr="001F5109">
        <w:rPr>
          <w:lang w:val="en-US"/>
        </w:rPr>
        <w:t xml:space="preserve">With 82.8% (53/64), the vast majority </w:t>
      </w:r>
      <w:r w:rsidR="00E86F00" w:rsidRPr="001F5109">
        <w:rPr>
          <w:lang w:val="en-US"/>
        </w:rPr>
        <w:t>of these samples revealed FLA, detected by real-time PCR.</w:t>
      </w:r>
    </w:p>
    <w:p w14:paraId="1822C7D4" w14:textId="77777777" w:rsidR="008A7378" w:rsidRPr="001F5109" w:rsidRDefault="008A7378" w:rsidP="0033463A">
      <w:pPr>
        <w:spacing w:line="360" w:lineRule="auto"/>
        <w:jc w:val="both"/>
        <w:rPr>
          <w:lang w:val="en-US"/>
        </w:rPr>
      </w:pPr>
      <w:r w:rsidRPr="001F5109">
        <w:rPr>
          <w:lang w:val="en-US"/>
        </w:rPr>
        <w:t>Total CFU counts were not done for the shower head sample, but for 9/12 tap water samples</w:t>
      </w:r>
      <w:r w:rsidR="00FF0B83" w:rsidRPr="001F5109">
        <w:rPr>
          <w:lang w:val="en-US"/>
        </w:rPr>
        <w:t xml:space="preserve"> with </w:t>
      </w:r>
      <w:r w:rsidRPr="001F5109">
        <w:rPr>
          <w:lang w:val="en-US"/>
        </w:rPr>
        <w:t xml:space="preserve">4/9 (44.4%) </w:t>
      </w:r>
      <w:r w:rsidR="00A3315D" w:rsidRPr="001F5109">
        <w:rPr>
          <w:lang w:val="en-US"/>
        </w:rPr>
        <w:t>showing low concentrations of total bacteria.</w:t>
      </w:r>
    </w:p>
    <w:p w14:paraId="0958C19F" w14:textId="08724D43" w:rsidR="0062785D" w:rsidRPr="001F5109" w:rsidRDefault="006A0973" w:rsidP="0033463A">
      <w:pPr>
        <w:spacing w:line="360" w:lineRule="auto"/>
        <w:jc w:val="both"/>
        <w:rPr>
          <w:lang w:val="en-US"/>
        </w:rPr>
      </w:pPr>
      <w:ins w:id="114" w:author="Matthias Horn" w:date="2015-11-06T10:03:00Z">
        <w:r>
          <w:rPr>
            <w:lang w:val="en-US"/>
          </w:rPr>
          <w:t>In addition to the routine methods</w:t>
        </w:r>
      </w:ins>
      <w:ins w:id="115" w:author="Matthias Horn" w:date="2015-11-06T10:04:00Z">
        <w:r>
          <w:rPr>
            <w:lang w:val="en-US"/>
          </w:rPr>
          <w:t>,</w:t>
        </w:r>
      </w:ins>
      <w:ins w:id="116" w:author="Matthias Horn" w:date="2015-11-06T10:03:00Z">
        <w:r>
          <w:rPr>
            <w:lang w:val="en-US"/>
          </w:rPr>
          <w:t xml:space="preserve"> </w:t>
        </w:r>
      </w:ins>
      <w:del w:id="117" w:author="Matthias Horn" w:date="2015-11-06T10:04:00Z">
        <w:r w:rsidR="008D7AC6" w:rsidRPr="001F5109" w:rsidDel="006A0973">
          <w:rPr>
            <w:lang w:val="en-US"/>
          </w:rPr>
          <w:delText>Additionally,</w:delText>
        </w:r>
        <w:r w:rsidR="008D7AC6" w:rsidRPr="001F5109" w:rsidDel="006A0973">
          <w:rPr>
            <w:i/>
            <w:lang w:val="en-US"/>
          </w:rPr>
          <w:delText xml:space="preserve"> </w:delText>
        </w:r>
      </w:del>
      <w:r w:rsidR="000C6813" w:rsidRPr="001F5109">
        <w:rPr>
          <w:lang w:val="en-US"/>
        </w:rPr>
        <w:t>30</w:t>
      </w:r>
      <w:r w:rsidR="008D7AC6" w:rsidRPr="001F5109">
        <w:rPr>
          <w:lang w:val="en-US"/>
        </w:rPr>
        <w:t>/66 cooling tower samples</w:t>
      </w:r>
      <w:del w:id="118" w:author="StudentIn" w:date="2015-11-09T09:54:00Z">
        <w:r w:rsidR="00384C53" w:rsidRPr="001F5109" w:rsidDel="00A72E7A">
          <w:rPr>
            <w:lang w:val="en-US"/>
          </w:rPr>
          <w:delText>, 9/12 tap water samples</w:delText>
        </w:r>
        <w:r w:rsidR="008D7AC6" w:rsidRPr="001F5109" w:rsidDel="00A72E7A">
          <w:rPr>
            <w:lang w:val="en-US"/>
          </w:rPr>
          <w:delText xml:space="preserve"> </w:delText>
        </w:r>
        <w:r w:rsidR="00384C53" w:rsidRPr="001F5109" w:rsidDel="00A72E7A">
          <w:rPr>
            <w:lang w:val="en-US"/>
          </w:rPr>
          <w:delText>and the shower head sample</w:delText>
        </w:r>
      </w:del>
      <w:r w:rsidR="00384C53" w:rsidRPr="001F5109">
        <w:rPr>
          <w:lang w:val="en-US"/>
        </w:rPr>
        <w:t xml:space="preserve"> </w:t>
      </w:r>
      <w:r w:rsidR="008D7AC6" w:rsidRPr="001F5109">
        <w:rPr>
          <w:lang w:val="en-US"/>
        </w:rPr>
        <w:t xml:space="preserve">were screened for </w:t>
      </w:r>
      <w:commentRangeStart w:id="119"/>
      <w:r w:rsidR="008D7AC6" w:rsidRPr="001F5109">
        <w:rPr>
          <w:i/>
          <w:lang w:val="en-US"/>
        </w:rPr>
        <w:t>Legionella</w:t>
      </w:r>
      <w:r w:rsidR="008D7AC6" w:rsidRPr="001F5109">
        <w:rPr>
          <w:lang w:val="en-US"/>
        </w:rPr>
        <w:t xml:space="preserve"> by </w:t>
      </w:r>
      <w:r w:rsidR="0062785D" w:rsidRPr="001F5109">
        <w:rPr>
          <w:lang w:val="en-US"/>
        </w:rPr>
        <w:t>amplicon sequencing</w:t>
      </w:r>
      <w:r w:rsidR="00241315" w:rsidRPr="001F5109">
        <w:rPr>
          <w:lang w:val="en-US"/>
        </w:rPr>
        <w:t>,</w:t>
      </w:r>
      <w:r w:rsidR="000C6813" w:rsidRPr="001F5109">
        <w:rPr>
          <w:lang w:val="en-US"/>
        </w:rPr>
        <w:t xml:space="preserve"> </w:t>
      </w:r>
      <w:r w:rsidR="008D7AC6" w:rsidRPr="001F5109">
        <w:rPr>
          <w:lang w:val="en-US"/>
        </w:rPr>
        <w:t xml:space="preserve">resulting in </w:t>
      </w:r>
      <w:ins w:id="120" w:author="StudentIn" w:date="2015-11-06T11:24:00Z">
        <w:r w:rsidR="001E28A9">
          <w:rPr>
            <w:lang w:val="en-US"/>
          </w:rPr>
          <w:t>36.6</w:t>
        </w:r>
      </w:ins>
      <w:del w:id="121" w:author="StudentIn" w:date="2015-11-06T11:24:00Z">
        <w:r w:rsidR="008D7AC6" w:rsidRPr="001F5109" w:rsidDel="001E28A9">
          <w:rPr>
            <w:lang w:val="en-US"/>
          </w:rPr>
          <w:delText>80</w:delText>
        </w:r>
      </w:del>
      <w:r w:rsidR="008D7AC6" w:rsidRPr="001F5109">
        <w:rPr>
          <w:lang w:val="en-US"/>
        </w:rPr>
        <w:t>% positivity (</w:t>
      </w:r>
      <w:ins w:id="122" w:author="StudentIn" w:date="2015-11-06T11:23:00Z">
        <w:r w:rsidR="001E28A9">
          <w:rPr>
            <w:lang w:val="en-US"/>
          </w:rPr>
          <w:t>11</w:t>
        </w:r>
      </w:ins>
      <w:del w:id="123" w:author="StudentIn" w:date="2015-11-06T11:23:00Z">
        <w:r w:rsidR="008D7AC6" w:rsidRPr="001F5109" w:rsidDel="001E28A9">
          <w:rPr>
            <w:lang w:val="en-US"/>
          </w:rPr>
          <w:delText>24</w:delText>
        </w:r>
      </w:del>
      <w:r w:rsidR="008D7AC6" w:rsidRPr="001F5109">
        <w:rPr>
          <w:lang w:val="en-US"/>
        </w:rPr>
        <w:t>/30)</w:t>
      </w:r>
      <w:r w:rsidR="00241315" w:rsidRPr="001F5109">
        <w:rPr>
          <w:lang w:val="en-US"/>
        </w:rPr>
        <w:t xml:space="preserve"> </w:t>
      </w:r>
      <w:commentRangeEnd w:id="119"/>
      <w:r w:rsidR="00421F84">
        <w:rPr>
          <w:rStyle w:val="CommentReference"/>
        </w:rPr>
        <w:commentReference w:id="119"/>
      </w:r>
      <w:r w:rsidR="00241315" w:rsidRPr="001F5109">
        <w:rPr>
          <w:lang w:val="en-US"/>
        </w:rPr>
        <w:t>of the coo</w:t>
      </w:r>
      <w:r w:rsidR="00314BA4" w:rsidRPr="001F5109">
        <w:rPr>
          <w:lang w:val="en-US"/>
        </w:rPr>
        <w:t>ling tower samples</w:t>
      </w:r>
      <w:del w:id="124" w:author="StudentIn" w:date="2015-11-09T09:54:00Z">
        <w:r w:rsidR="00314BA4" w:rsidRPr="001F5109" w:rsidDel="00A72E7A">
          <w:rPr>
            <w:lang w:val="en-US"/>
          </w:rPr>
          <w:delText>, whereas the</w:delText>
        </w:r>
        <w:r w:rsidR="00241315" w:rsidRPr="001F5109" w:rsidDel="00A72E7A">
          <w:rPr>
            <w:lang w:val="en-US"/>
          </w:rPr>
          <w:delText xml:space="preserve"> </w:delText>
        </w:r>
        <w:r w:rsidR="00A438E3" w:rsidRPr="001F5109" w:rsidDel="00A72E7A">
          <w:rPr>
            <w:lang w:val="en-US"/>
          </w:rPr>
          <w:delText xml:space="preserve">tap water </w:delText>
        </w:r>
        <w:r w:rsidR="00241315" w:rsidRPr="001F5109" w:rsidDel="00A72E7A">
          <w:rPr>
            <w:lang w:val="en-US"/>
          </w:rPr>
          <w:delText xml:space="preserve">samples were negative </w:delText>
        </w:r>
      </w:del>
      <w:r w:rsidR="008D7AC6" w:rsidRPr="001F5109">
        <w:rPr>
          <w:lang w:val="en-US"/>
        </w:rPr>
        <w:t>.</w:t>
      </w:r>
    </w:p>
    <w:p w14:paraId="2D08ADAE" w14:textId="77777777" w:rsidR="00176091" w:rsidRPr="001F5109" w:rsidRDefault="00176091" w:rsidP="0033463A">
      <w:pPr>
        <w:spacing w:line="360" w:lineRule="auto"/>
        <w:jc w:val="both"/>
        <w:rPr>
          <w:iCs/>
          <w:u w:val="single"/>
          <w:lang w:val="en-US"/>
        </w:rPr>
      </w:pPr>
      <w:r w:rsidRPr="001F5109">
        <w:rPr>
          <w:iCs/>
          <w:u w:val="single"/>
          <w:lang w:val="en-US"/>
        </w:rPr>
        <w:t xml:space="preserve">Isolation of FLA and </w:t>
      </w:r>
      <w:ins w:id="125" w:author="Matthias Horn" w:date="2015-11-06T09:48:00Z">
        <w:r w:rsidR="00421F84">
          <w:rPr>
            <w:iCs/>
            <w:u w:val="single"/>
            <w:lang w:val="en-US"/>
          </w:rPr>
          <w:t xml:space="preserve">identification of </w:t>
        </w:r>
      </w:ins>
      <w:r w:rsidRPr="001F5109">
        <w:rPr>
          <w:iCs/>
          <w:u w:val="single"/>
          <w:lang w:val="en-US"/>
        </w:rPr>
        <w:t>their endo</w:t>
      </w:r>
      <w:ins w:id="126" w:author="Matthias Horn" w:date="2015-11-06T09:49:00Z">
        <w:r w:rsidR="00421F84">
          <w:rPr>
            <w:iCs/>
            <w:u w:val="single"/>
            <w:lang w:val="en-US"/>
          </w:rPr>
          <w:t>sym</w:t>
        </w:r>
      </w:ins>
      <w:del w:id="127" w:author="Matthias Horn" w:date="2015-11-06T09:49:00Z">
        <w:r w:rsidRPr="001F5109" w:rsidDel="00421F84">
          <w:rPr>
            <w:iCs/>
            <w:u w:val="single"/>
            <w:lang w:val="en-US"/>
          </w:rPr>
          <w:delText>cyto</w:delText>
        </w:r>
      </w:del>
      <w:r w:rsidRPr="001F5109">
        <w:rPr>
          <w:iCs/>
          <w:u w:val="single"/>
          <w:lang w:val="en-US"/>
        </w:rPr>
        <w:t>bionts</w:t>
      </w:r>
    </w:p>
    <w:p w14:paraId="40FBB98A" w14:textId="77777777" w:rsidR="00AE5B4F" w:rsidRPr="001F5109" w:rsidRDefault="00AE5B4F" w:rsidP="00AE5B4F">
      <w:pPr>
        <w:spacing w:before="240" w:line="360" w:lineRule="auto"/>
        <w:jc w:val="both"/>
        <w:rPr>
          <w:rStyle w:val="Strong"/>
          <w:b w:val="0"/>
          <w:lang w:val="en-US"/>
        </w:rPr>
      </w:pPr>
      <w:r w:rsidRPr="001F5109">
        <w:rPr>
          <w:lang w:val="en-GB"/>
        </w:rPr>
        <w:t>We aimed to obtain clonal monoxenic subcultures from all isolates, however, several cultures were lost due to fungal overgrowth. Anti-mycotics/antibiotics were applied, but nevertheless amoebae often did not survive. Altogether, 31/66 cooling water samples were positive for FLA in the initial culture and 26 could be specified. From these, 16 isolates were successfully brought into monoxenic cultures and subjected to further PCR and sequencing (</w:t>
      </w:r>
      <w:r w:rsidRPr="001F5109">
        <w:rPr>
          <w:lang w:val="en-GB"/>
        </w:rPr>
        <w:fldChar w:fldCharType="begin"/>
      </w:r>
      <w:r w:rsidRPr="001F5109">
        <w:rPr>
          <w:lang w:val="en-GB"/>
        </w:rPr>
        <w:instrText xml:space="preserve"> REF _Ref427755765 \h </w:instrText>
      </w:r>
      <w:r w:rsidR="001F5109">
        <w:rPr>
          <w:lang w:val="en-GB"/>
        </w:rPr>
        <w:instrText xml:space="preserve"> \* MERGEFORMAT </w:instrText>
      </w:r>
      <w:r w:rsidRPr="001F5109">
        <w:rPr>
          <w:lang w:val="en-GB"/>
        </w:rPr>
      </w:r>
      <w:r w:rsidRPr="001F5109">
        <w:rPr>
          <w:lang w:val="en-GB"/>
        </w:rPr>
        <w:fldChar w:fldCharType="separate"/>
      </w:r>
      <w:r w:rsidR="00372E28" w:rsidRPr="001F5109">
        <w:rPr>
          <w:lang w:val="en-US"/>
        </w:rPr>
        <w:t xml:space="preserve">Table </w:t>
      </w:r>
      <w:r w:rsidR="00372E28">
        <w:rPr>
          <w:noProof/>
          <w:lang w:val="en-US"/>
        </w:rPr>
        <w:t>2</w:t>
      </w:r>
      <w:r w:rsidRPr="001F5109">
        <w:rPr>
          <w:lang w:val="en-GB"/>
        </w:rPr>
        <w:fldChar w:fldCharType="end"/>
      </w:r>
      <w:r w:rsidRPr="001F5109">
        <w:rPr>
          <w:lang w:val="en-GB"/>
        </w:rPr>
        <w:t xml:space="preserve">). </w:t>
      </w:r>
    </w:p>
    <w:p w14:paraId="1409A7FF" w14:textId="77777777" w:rsidR="00DC0406" w:rsidRPr="001F5109" w:rsidRDefault="00176091" w:rsidP="0033463A">
      <w:pPr>
        <w:spacing w:before="240" w:line="360" w:lineRule="auto"/>
        <w:jc w:val="both"/>
        <w:rPr>
          <w:rStyle w:val="Strong"/>
          <w:b w:val="0"/>
          <w:bCs w:val="0"/>
          <w:lang w:val="en-US"/>
        </w:rPr>
      </w:pPr>
      <w:r w:rsidRPr="001F5109">
        <w:rPr>
          <w:rStyle w:val="Strong"/>
          <w:b w:val="0"/>
          <w:bCs w:val="0"/>
          <w:lang w:val="en-US"/>
        </w:rPr>
        <w:t xml:space="preserve">Filtration of the cooling water and culturing the amoebae from filters was time-consuming regarding the high organic burden and the high turbidity of the samples. Especially the water collected from CT-Hos1 usually contained a high number of mites, nematodes, nematode eggs and fungi. Sequencing of the 18S rRNA gene was performed, with DNA obtained from </w:t>
      </w:r>
      <w:r w:rsidR="005952BB" w:rsidRPr="001F5109">
        <w:rPr>
          <w:rStyle w:val="Strong"/>
          <w:b w:val="0"/>
          <w:bCs w:val="0"/>
          <w:lang w:val="en-US"/>
        </w:rPr>
        <w:t xml:space="preserve">monoxenic </w:t>
      </w:r>
      <w:r w:rsidRPr="001F5109">
        <w:rPr>
          <w:rStyle w:val="Strong"/>
          <w:b w:val="0"/>
          <w:bCs w:val="0"/>
          <w:lang w:val="en-US"/>
        </w:rPr>
        <w:t>subcultures of amoebae.</w:t>
      </w:r>
    </w:p>
    <w:p w14:paraId="517E9257" w14:textId="77777777" w:rsidR="00AC4ADA" w:rsidRPr="001F5109" w:rsidRDefault="00EE4D6D" w:rsidP="00C21009">
      <w:pPr>
        <w:pStyle w:val="Caption"/>
        <w:spacing w:line="360" w:lineRule="auto"/>
        <w:jc w:val="both"/>
        <w:rPr>
          <w:rStyle w:val="Strong"/>
          <w:color w:val="auto"/>
          <w:sz w:val="22"/>
          <w:szCs w:val="22"/>
          <w:lang w:val="en-US"/>
        </w:rPr>
      </w:pPr>
      <w:r w:rsidRPr="001F5109">
        <w:rPr>
          <w:rStyle w:val="Strong"/>
          <w:color w:val="auto"/>
          <w:sz w:val="22"/>
          <w:szCs w:val="22"/>
          <w:lang w:val="en-US"/>
        </w:rPr>
        <w:t xml:space="preserve">An overall of nine different </w:t>
      </w:r>
      <w:r w:rsidR="007C5150" w:rsidRPr="001F5109">
        <w:rPr>
          <w:rStyle w:val="Strong"/>
          <w:color w:val="auto"/>
          <w:sz w:val="22"/>
          <w:szCs w:val="22"/>
          <w:lang w:val="en-US"/>
        </w:rPr>
        <w:t xml:space="preserve">taxa </w:t>
      </w:r>
      <w:r w:rsidRPr="001F5109">
        <w:rPr>
          <w:rStyle w:val="Strong"/>
          <w:color w:val="auto"/>
          <w:sz w:val="22"/>
          <w:szCs w:val="22"/>
          <w:lang w:val="en-US"/>
        </w:rPr>
        <w:t>could be identified</w:t>
      </w:r>
      <w:r w:rsidR="00A63D98" w:rsidRPr="001F5109">
        <w:rPr>
          <w:rStyle w:val="Strong"/>
          <w:color w:val="auto"/>
          <w:sz w:val="22"/>
          <w:szCs w:val="22"/>
          <w:lang w:val="en-US"/>
        </w:rPr>
        <w:t xml:space="preserve"> morphologically and</w:t>
      </w:r>
      <w:r w:rsidRPr="001F5109">
        <w:rPr>
          <w:rStyle w:val="Strong"/>
          <w:color w:val="auto"/>
          <w:sz w:val="22"/>
          <w:szCs w:val="22"/>
          <w:lang w:val="en-US"/>
        </w:rPr>
        <w:t xml:space="preserve"> by sequencing</w:t>
      </w:r>
      <w:r w:rsidR="004B5998" w:rsidRPr="001F5109">
        <w:rPr>
          <w:rStyle w:val="Strong"/>
          <w:color w:val="auto"/>
          <w:sz w:val="22"/>
          <w:szCs w:val="22"/>
          <w:lang w:val="en-US"/>
        </w:rPr>
        <w:t xml:space="preserve"> </w:t>
      </w:r>
      <w:del w:id="128" w:author="Matthias Horn" w:date="2015-11-06T09:53:00Z">
        <w:r w:rsidR="00A63D98" w:rsidRPr="001F5109" w:rsidDel="008C5824">
          <w:rPr>
            <w:rStyle w:val="Strong"/>
            <w:color w:val="auto"/>
            <w:sz w:val="22"/>
            <w:szCs w:val="22"/>
            <w:lang w:val="en-US"/>
          </w:rPr>
          <w:delText xml:space="preserve">from </w:delText>
        </w:r>
      </w:del>
      <w:ins w:id="129" w:author="Matthias Horn" w:date="2015-11-06T09:53:00Z">
        <w:r w:rsidR="008C5824">
          <w:rPr>
            <w:rStyle w:val="Strong"/>
            <w:color w:val="auto"/>
            <w:sz w:val="22"/>
            <w:szCs w:val="22"/>
            <w:lang w:val="en-US"/>
          </w:rPr>
          <w:t>of</w:t>
        </w:r>
        <w:r w:rsidR="008C5824" w:rsidRPr="001F5109">
          <w:rPr>
            <w:rStyle w:val="Strong"/>
            <w:color w:val="auto"/>
            <w:sz w:val="22"/>
            <w:szCs w:val="22"/>
            <w:lang w:val="en-US"/>
          </w:rPr>
          <w:t xml:space="preserve"> </w:t>
        </w:r>
      </w:ins>
      <w:r w:rsidR="004B5998" w:rsidRPr="001F5109">
        <w:rPr>
          <w:rStyle w:val="Strong"/>
          <w:color w:val="auto"/>
          <w:sz w:val="22"/>
          <w:szCs w:val="22"/>
          <w:lang w:val="en-US"/>
        </w:rPr>
        <w:t xml:space="preserve">16 </w:t>
      </w:r>
      <w:r w:rsidR="00774733" w:rsidRPr="001F5109">
        <w:rPr>
          <w:rStyle w:val="Strong"/>
          <w:color w:val="auto"/>
          <w:sz w:val="22"/>
          <w:szCs w:val="22"/>
          <w:lang w:val="en-US"/>
        </w:rPr>
        <w:t>isolates</w:t>
      </w:r>
      <w:r w:rsidR="004B5998" w:rsidRPr="001F5109">
        <w:rPr>
          <w:rStyle w:val="Strong"/>
          <w:color w:val="auto"/>
          <w:sz w:val="22"/>
          <w:szCs w:val="22"/>
          <w:lang w:val="en-US"/>
        </w:rPr>
        <w:t>.</w:t>
      </w:r>
      <w:r w:rsidR="006E7056" w:rsidRPr="001F5109">
        <w:rPr>
          <w:rStyle w:val="Strong"/>
          <w:color w:val="auto"/>
          <w:sz w:val="22"/>
          <w:szCs w:val="22"/>
          <w:lang w:val="en-US"/>
        </w:rPr>
        <w:t xml:space="preserve"> CT-Hos1 show</w:t>
      </w:r>
      <w:r w:rsidR="00A63D98" w:rsidRPr="001F5109">
        <w:rPr>
          <w:rStyle w:val="Strong"/>
          <w:color w:val="auto"/>
          <w:sz w:val="22"/>
          <w:szCs w:val="22"/>
          <w:lang w:val="en-US"/>
        </w:rPr>
        <w:t>ed</w:t>
      </w:r>
      <w:r w:rsidR="00176091" w:rsidRPr="001F5109">
        <w:rPr>
          <w:rStyle w:val="Strong"/>
          <w:color w:val="auto"/>
          <w:sz w:val="22"/>
          <w:szCs w:val="22"/>
          <w:lang w:val="en-US"/>
        </w:rPr>
        <w:t xml:space="preserve"> the highest amoebal diversity with </w:t>
      </w:r>
      <w:r w:rsidR="00213497" w:rsidRPr="001F5109">
        <w:rPr>
          <w:rStyle w:val="Strong"/>
          <w:color w:val="auto"/>
          <w:sz w:val="22"/>
          <w:szCs w:val="22"/>
          <w:lang w:val="en-US"/>
        </w:rPr>
        <w:t xml:space="preserve">four </w:t>
      </w:r>
      <w:r w:rsidR="00176091" w:rsidRPr="001F5109">
        <w:rPr>
          <w:rStyle w:val="Strong"/>
          <w:color w:val="auto"/>
          <w:sz w:val="22"/>
          <w:szCs w:val="22"/>
          <w:lang w:val="en-US"/>
        </w:rPr>
        <w:t>d</w:t>
      </w:r>
      <w:r w:rsidRPr="001F5109">
        <w:rPr>
          <w:rStyle w:val="Strong"/>
          <w:color w:val="auto"/>
          <w:sz w:val="22"/>
          <w:szCs w:val="22"/>
          <w:lang w:val="en-US"/>
        </w:rPr>
        <w:t>ifferent genera</w:t>
      </w:r>
      <w:r w:rsidR="00213497" w:rsidRPr="001F5109">
        <w:rPr>
          <w:rStyle w:val="Strong"/>
          <w:color w:val="auto"/>
          <w:sz w:val="22"/>
          <w:szCs w:val="22"/>
          <w:lang w:val="en-US"/>
        </w:rPr>
        <w:t xml:space="preserve"> and two species</w:t>
      </w:r>
      <w:r w:rsidR="00A63D98" w:rsidRPr="001F5109">
        <w:rPr>
          <w:rStyle w:val="Strong"/>
          <w:color w:val="auto"/>
          <w:sz w:val="22"/>
          <w:szCs w:val="22"/>
          <w:lang w:val="en-US"/>
        </w:rPr>
        <w:t xml:space="preserve"> </w:t>
      </w:r>
      <w:r w:rsidR="00C54AD1" w:rsidRPr="001F5109">
        <w:rPr>
          <w:rStyle w:val="Strong"/>
          <w:color w:val="auto"/>
          <w:sz w:val="22"/>
          <w:szCs w:val="22"/>
          <w:lang w:val="en-US"/>
        </w:rPr>
        <w:fldChar w:fldCharType="begin"/>
      </w:r>
      <w:r w:rsidR="00C54AD1" w:rsidRPr="001F5109">
        <w:rPr>
          <w:rStyle w:val="Strong"/>
          <w:color w:val="auto"/>
          <w:sz w:val="22"/>
          <w:szCs w:val="22"/>
          <w:lang w:val="en-US"/>
        </w:rPr>
        <w:instrText xml:space="preserve"> REF _Ref421714769 \h </w:instrText>
      </w:r>
      <w:r w:rsidR="00E02020" w:rsidRPr="001F5109">
        <w:rPr>
          <w:rStyle w:val="Strong"/>
          <w:color w:val="auto"/>
          <w:sz w:val="22"/>
          <w:szCs w:val="22"/>
          <w:lang w:val="en-US"/>
        </w:rPr>
        <w:instrText xml:space="preserve"> \* MERGEFORMAT </w:instrText>
      </w:r>
      <w:r w:rsidR="00C54AD1" w:rsidRPr="001F5109">
        <w:rPr>
          <w:rStyle w:val="Strong"/>
          <w:color w:val="auto"/>
          <w:sz w:val="22"/>
          <w:szCs w:val="22"/>
          <w:lang w:val="en-US"/>
        </w:rPr>
      </w:r>
      <w:r w:rsidR="00C54AD1" w:rsidRPr="001F5109">
        <w:rPr>
          <w:rStyle w:val="Strong"/>
          <w:color w:val="auto"/>
          <w:sz w:val="22"/>
          <w:szCs w:val="22"/>
          <w:lang w:val="en-US"/>
        </w:rPr>
        <w:fldChar w:fldCharType="separate"/>
      </w:r>
      <w:r w:rsidR="00F46829">
        <w:rPr>
          <w:rStyle w:val="Strong"/>
          <w:color w:val="auto"/>
          <w:sz w:val="22"/>
          <w:szCs w:val="22"/>
          <w:lang w:val="en-US"/>
        </w:rPr>
        <w:t>(</w:t>
      </w:r>
      <w:r w:rsidR="00372E28" w:rsidRPr="00F46829">
        <w:rPr>
          <w:rStyle w:val="Strong"/>
          <w:color w:val="auto"/>
          <w:sz w:val="22"/>
          <w:szCs w:val="22"/>
          <w:lang w:val="en-US"/>
        </w:rPr>
        <w:t>Table</w:t>
      </w:r>
      <w:r w:rsidR="00372E28" w:rsidRPr="00D45A54">
        <w:rPr>
          <w:rStyle w:val="Strong"/>
          <w:szCs w:val="22"/>
          <w:lang w:val="en-US"/>
        </w:rPr>
        <w:t xml:space="preserve"> </w:t>
      </w:r>
      <w:r w:rsidR="00372E28" w:rsidRPr="00F46829">
        <w:rPr>
          <w:rStyle w:val="Strong"/>
          <w:color w:val="auto"/>
          <w:sz w:val="22"/>
          <w:szCs w:val="22"/>
          <w:lang w:val="en-US"/>
        </w:rPr>
        <w:t>1</w:t>
      </w:r>
      <w:r w:rsidR="00C54AD1" w:rsidRPr="001F5109">
        <w:rPr>
          <w:rStyle w:val="Strong"/>
          <w:color w:val="auto"/>
          <w:sz w:val="22"/>
          <w:szCs w:val="22"/>
          <w:lang w:val="en-US"/>
        </w:rPr>
        <w:fldChar w:fldCharType="end"/>
      </w:r>
      <w:r w:rsidR="00A63D98" w:rsidRPr="001F5109">
        <w:rPr>
          <w:rStyle w:val="Strong"/>
          <w:color w:val="auto"/>
          <w:sz w:val="22"/>
          <w:szCs w:val="22"/>
          <w:lang w:val="en-US"/>
        </w:rPr>
        <w:t>)</w:t>
      </w:r>
      <w:r w:rsidR="006E7056" w:rsidRPr="001F5109">
        <w:rPr>
          <w:rStyle w:val="Strong"/>
          <w:color w:val="auto"/>
          <w:sz w:val="22"/>
          <w:szCs w:val="22"/>
          <w:lang w:val="en-US"/>
        </w:rPr>
        <w:t>.</w:t>
      </w:r>
      <w:r w:rsidR="00BD316D" w:rsidRPr="001F5109">
        <w:rPr>
          <w:rStyle w:val="Strong"/>
          <w:color w:val="auto"/>
          <w:sz w:val="22"/>
          <w:szCs w:val="22"/>
          <w:lang w:val="en-US"/>
        </w:rPr>
        <w:t xml:space="preserve"> </w:t>
      </w:r>
      <w:r w:rsidR="006E7056" w:rsidRPr="001F5109">
        <w:rPr>
          <w:rStyle w:val="Strong"/>
          <w:color w:val="auto"/>
          <w:sz w:val="22"/>
          <w:szCs w:val="22"/>
          <w:lang w:val="en-US"/>
        </w:rPr>
        <w:t xml:space="preserve">Especially interesting was the detection of </w:t>
      </w:r>
      <w:r w:rsidR="006E7056" w:rsidRPr="008C5824">
        <w:rPr>
          <w:rStyle w:val="Strong"/>
          <w:i/>
          <w:color w:val="auto"/>
          <w:sz w:val="22"/>
          <w:szCs w:val="22"/>
          <w:lang w:val="en-US"/>
          <w:rPrChange w:id="130" w:author="Matthias Horn" w:date="2015-11-06T09:53:00Z">
            <w:rPr>
              <w:rStyle w:val="Strong"/>
              <w:color w:val="auto"/>
              <w:sz w:val="22"/>
              <w:szCs w:val="22"/>
              <w:lang w:val="en-US"/>
            </w:rPr>
          </w:rPrChange>
        </w:rPr>
        <w:t>Cochliopodium minus</w:t>
      </w:r>
      <w:r w:rsidR="006E7056" w:rsidRPr="001F5109">
        <w:rPr>
          <w:rStyle w:val="Strong"/>
          <w:color w:val="auto"/>
          <w:sz w:val="22"/>
          <w:szCs w:val="22"/>
          <w:lang w:val="en-US"/>
        </w:rPr>
        <w:t>, as to our knowledge</w:t>
      </w:r>
      <w:r w:rsidR="00774733" w:rsidRPr="001F5109">
        <w:rPr>
          <w:rStyle w:val="Strong"/>
          <w:color w:val="auto"/>
          <w:sz w:val="22"/>
          <w:szCs w:val="22"/>
          <w:lang w:val="en-US"/>
        </w:rPr>
        <w:t>, this is the first isolation</w:t>
      </w:r>
      <w:r w:rsidR="006E7056" w:rsidRPr="001F5109">
        <w:rPr>
          <w:rStyle w:val="Strong"/>
          <w:color w:val="auto"/>
          <w:sz w:val="22"/>
          <w:szCs w:val="22"/>
          <w:lang w:val="en-US"/>
        </w:rPr>
        <w:t xml:space="preserve"> </w:t>
      </w:r>
      <w:r w:rsidR="00774733" w:rsidRPr="001F5109">
        <w:rPr>
          <w:rStyle w:val="Strong"/>
          <w:color w:val="auto"/>
          <w:sz w:val="22"/>
          <w:szCs w:val="22"/>
          <w:lang w:val="en-US"/>
        </w:rPr>
        <w:t xml:space="preserve">of a </w:t>
      </w:r>
      <w:r w:rsidR="00774733" w:rsidRPr="008C5824">
        <w:rPr>
          <w:rStyle w:val="Strong"/>
          <w:i/>
          <w:color w:val="auto"/>
          <w:sz w:val="22"/>
          <w:szCs w:val="22"/>
          <w:lang w:val="en-US"/>
          <w:rPrChange w:id="131" w:author="Matthias Horn" w:date="2015-11-06T09:53:00Z">
            <w:rPr>
              <w:rStyle w:val="Strong"/>
              <w:color w:val="auto"/>
              <w:sz w:val="22"/>
              <w:szCs w:val="22"/>
              <w:lang w:val="en-US"/>
            </w:rPr>
          </w:rPrChange>
        </w:rPr>
        <w:t>Cochliopodium</w:t>
      </w:r>
      <w:r w:rsidR="00774733" w:rsidRPr="001F5109">
        <w:rPr>
          <w:rStyle w:val="Strong"/>
          <w:color w:val="auto"/>
          <w:sz w:val="22"/>
          <w:szCs w:val="22"/>
          <w:lang w:val="en-US"/>
        </w:rPr>
        <w:t xml:space="preserve"> species </w:t>
      </w:r>
      <w:r w:rsidR="006E7056" w:rsidRPr="001F5109">
        <w:rPr>
          <w:rStyle w:val="Strong"/>
          <w:color w:val="auto"/>
          <w:sz w:val="22"/>
          <w:szCs w:val="22"/>
          <w:lang w:val="en-US"/>
        </w:rPr>
        <w:t>in Austria</w:t>
      </w:r>
      <w:r w:rsidR="001A4B6D" w:rsidRPr="001F5109">
        <w:rPr>
          <w:rStyle w:val="Strong"/>
          <w:color w:val="auto"/>
          <w:sz w:val="22"/>
          <w:szCs w:val="22"/>
          <w:lang w:val="en-US"/>
        </w:rPr>
        <w:t>.</w:t>
      </w:r>
      <w:r w:rsidR="009F5E54" w:rsidRPr="001F5109">
        <w:rPr>
          <w:rStyle w:val="Strong"/>
          <w:color w:val="auto"/>
          <w:sz w:val="22"/>
          <w:szCs w:val="22"/>
          <w:lang w:val="en-US"/>
        </w:rPr>
        <w:t xml:space="preserve"> </w:t>
      </w:r>
      <w:ins w:id="132" w:author="Matthias Horn" w:date="2015-11-06T09:56:00Z">
        <w:r w:rsidR="008C5824">
          <w:rPr>
            <w:rStyle w:val="Strong"/>
            <w:color w:val="auto"/>
            <w:sz w:val="22"/>
            <w:szCs w:val="22"/>
            <w:lang w:val="en-US"/>
          </w:rPr>
          <w:t xml:space="preserve">Two </w:t>
        </w:r>
      </w:ins>
      <w:del w:id="133" w:author="Matthias Horn" w:date="2015-11-06T09:56:00Z">
        <w:r w:rsidR="00F257CE" w:rsidRPr="001F5109" w:rsidDel="008C5824">
          <w:rPr>
            <w:rStyle w:val="Strong"/>
            <w:color w:val="auto"/>
            <w:sz w:val="22"/>
            <w:szCs w:val="22"/>
            <w:lang w:val="en-US"/>
          </w:rPr>
          <w:delText>I</w:delText>
        </w:r>
      </w:del>
      <w:ins w:id="134" w:author="Matthias Horn" w:date="2015-11-06T09:56:00Z">
        <w:r w:rsidR="008C5824">
          <w:rPr>
            <w:rStyle w:val="Strong"/>
            <w:color w:val="auto"/>
            <w:sz w:val="22"/>
            <w:szCs w:val="22"/>
            <w:lang w:val="en-US"/>
          </w:rPr>
          <w:t>i</w:t>
        </w:r>
      </w:ins>
      <w:r w:rsidR="00F257CE" w:rsidRPr="001F5109">
        <w:rPr>
          <w:rStyle w:val="Strong"/>
          <w:color w:val="auto"/>
          <w:sz w:val="22"/>
          <w:szCs w:val="22"/>
          <w:lang w:val="en-US"/>
        </w:rPr>
        <w:t>solates</w:t>
      </w:r>
      <w:r w:rsidR="001A4B6D" w:rsidRPr="001F5109">
        <w:rPr>
          <w:rStyle w:val="Strong"/>
          <w:color w:val="auto"/>
          <w:sz w:val="22"/>
          <w:szCs w:val="22"/>
          <w:lang w:val="en-US"/>
        </w:rPr>
        <w:t xml:space="preserve"> from CT-Hos2 </w:t>
      </w:r>
      <w:r w:rsidR="009079D3" w:rsidRPr="001F5109">
        <w:rPr>
          <w:rStyle w:val="Strong"/>
          <w:color w:val="auto"/>
          <w:sz w:val="22"/>
          <w:szCs w:val="22"/>
          <w:lang w:val="en-US"/>
        </w:rPr>
        <w:t>grown at 37</w:t>
      </w:r>
      <w:r w:rsidR="009079D3" w:rsidRPr="001F5109">
        <w:rPr>
          <w:rStyle w:val="Strong"/>
          <w:rFonts w:hint="cs"/>
          <w:color w:val="auto"/>
          <w:sz w:val="22"/>
          <w:szCs w:val="22"/>
          <w:lang w:val="en-US"/>
        </w:rPr>
        <w:t>°</w:t>
      </w:r>
      <w:r w:rsidR="009079D3" w:rsidRPr="001F5109">
        <w:rPr>
          <w:rStyle w:val="Strong"/>
          <w:color w:val="auto"/>
          <w:sz w:val="22"/>
          <w:szCs w:val="22"/>
          <w:lang w:val="en-US"/>
        </w:rPr>
        <w:t>C</w:t>
      </w:r>
      <w:r w:rsidR="009F5E54" w:rsidRPr="001F5109">
        <w:rPr>
          <w:rStyle w:val="Strong"/>
          <w:color w:val="auto"/>
          <w:sz w:val="22"/>
          <w:szCs w:val="22"/>
          <w:lang w:val="en-US"/>
        </w:rPr>
        <w:t xml:space="preserve"> and room </w:t>
      </w:r>
      <w:r w:rsidR="009F5E54" w:rsidRPr="001F5109">
        <w:rPr>
          <w:rStyle w:val="Strong"/>
          <w:color w:val="auto"/>
          <w:sz w:val="22"/>
          <w:szCs w:val="22"/>
          <w:lang w:val="en-US"/>
        </w:rPr>
        <w:lastRenderedPageBreak/>
        <w:t>temperature</w:t>
      </w:r>
      <w:ins w:id="135" w:author="Matthias Horn" w:date="2015-11-06T09:56:00Z">
        <w:r w:rsidR="008C5824">
          <w:rPr>
            <w:rStyle w:val="Strong"/>
            <w:color w:val="auto"/>
            <w:sz w:val="22"/>
            <w:szCs w:val="22"/>
            <w:lang w:val="en-US"/>
          </w:rPr>
          <w:t>,</w:t>
        </w:r>
      </w:ins>
      <w:r w:rsidR="009F5E54" w:rsidRPr="001F5109">
        <w:rPr>
          <w:rStyle w:val="Strong"/>
          <w:color w:val="auto"/>
          <w:sz w:val="22"/>
          <w:szCs w:val="22"/>
          <w:lang w:val="en-US"/>
        </w:rPr>
        <w:t xml:space="preserve"> respectively, </w:t>
      </w:r>
      <w:del w:id="136" w:author="Matthias Horn" w:date="2015-11-06T09:57:00Z">
        <w:r w:rsidR="00DD5756" w:rsidRPr="001F5109" w:rsidDel="008C5824">
          <w:rPr>
            <w:rStyle w:val="Strong"/>
            <w:color w:val="auto"/>
            <w:sz w:val="22"/>
            <w:szCs w:val="22"/>
            <w:lang w:val="en-US"/>
          </w:rPr>
          <w:delText xml:space="preserve">both </w:delText>
        </w:r>
      </w:del>
      <w:r w:rsidR="009F5E54" w:rsidRPr="001F5109">
        <w:rPr>
          <w:rStyle w:val="Strong"/>
          <w:color w:val="auto"/>
          <w:sz w:val="22"/>
          <w:szCs w:val="22"/>
          <w:lang w:val="en-US"/>
        </w:rPr>
        <w:t xml:space="preserve">showed </w:t>
      </w:r>
      <w:del w:id="137" w:author="Matthias Horn" w:date="2015-11-06T09:57:00Z">
        <w:r w:rsidR="009F5E54" w:rsidRPr="001F5109" w:rsidDel="008C5824">
          <w:rPr>
            <w:rStyle w:val="Strong"/>
            <w:color w:val="auto"/>
            <w:sz w:val="22"/>
            <w:szCs w:val="22"/>
            <w:lang w:val="en-US"/>
          </w:rPr>
          <w:delText xml:space="preserve">the </w:delText>
        </w:r>
      </w:del>
      <w:r w:rsidR="009F5E54" w:rsidRPr="001F5109">
        <w:rPr>
          <w:rStyle w:val="Strong"/>
          <w:color w:val="auto"/>
          <w:sz w:val="22"/>
          <w:szCs w:val="22"/>
          <w:lang w:val="en-US"/>
        </w:rPr>
        <w:t>highest similarity to</w:t>
      </w:r>
      <w:r w:rsidR="009079D3" w:rsidRPr="001F5109">
        <w:rPr>
          <w:rStyle w:val="Strong"/>
          <w:color w:val="auto"/>
          <w:sz w:val="22"/>
          <w:szCs w:val="22"/>
          <w:lang w:val="en-US"/>
        </w:rPr>
        <w:t xml:space="preserve"> </w:t>
      </w:r>
      <w:r w:rsidR="009079D3" w:rsidRPr="008C5824">
        <w:rPr>
          <w:rStyle w:val="Strong"/>
          <w:i/>
          <w:color w:val="auto"/>
          <w:sz w:val="22"/>
          <w:szCs w:val="22"/>
          <w:lang w:val="en-US"/>
          <w:rPrChange w:id="138" w:author="Matthias Horn" w:date="2015-11-06T09:54:00Z">
            <w:rPr>
              <w:rStyle w:val="Strong"/>
              <w:color w:val="auto"/>
              <w:sz w:val="22"/>
              <w:szCs w:val="22"/>
              <w:lang w:val="en-US"/>
            </w:rPr>
          </w:rPrChange>
        </w:rPr>
        <w:t>N. clarki</w:t>
      </w:r>
      <w:r w:rsidR="009F5E54" w:rsidRPr="001F5109">
        <w:rPr>
          <w:rStyle w:val="Strong"/>
          <w:color w:val="auto"/>
          <w:sz w:val="22"/>
          <w:szCs w:val="22"/>
          <w:lang w:val="en-US"/>
        </w:rPr>
        <w:t xml:space="preserve"> and</w:t>
      </w:r>
      <w:r w:rsidR="009079D3" w:rsidRPr="001F5109">
        <w:rPr>
          <w:rStyle w:val="Strong"/>
          <w:color w:val="auto"/>
          <w:sz w:val="22"/>
          <w:szCs w:val="22"/>
          <w:lang w:val="en-US"/>
        </w:rPr>
        <w:t xml:space="preserve"> </w:t>
      </w:r>
      <w:r w:rsidR="009079D3" w:rsidRPr="008C5824">
        <w:rPr>
          <w:rStyle w:val="Strong"/>
          <w:i/>
          <w:color w:val="auto"/>
          <w:sz w:val="22"/>
          <w:szCs w:val="22"/>
          <w:lang w:val="en-US"/>
          <w:rPrChange w:id="139" w:author="Matthias Horn" w:date="2015-11-06T09:54:00Z">
            <w:rPr>
              <w:rStyle w:val="Strong"/>
              <w:color w:val="auto"/>
              <w:sz w:val="22"/>
              <w:szCs w:val="22"/>
              <w:lang w:val="en-US"/>
            </w:rPr>
          </w:rPrChange>
        </w:rPr>
        <w:t>N. pagei</w:t>
      </w:r>
      <w:r w:rsidR="001A4B6D" w:rsidRPr="001F5109">
        <w:rPr>
          <w:rStyle w:val="Strong"/>
          <w:color w:val="auto"/>
          <w:sz w:val="22"/>
          <w:szCs w:val="22"/>
          <w:lang w:val="en-US"/>
        </w:rPr>
        <w:t xml:space="preserve">. </w:t>
      </w:r>
      <w:r w:rsidR="00AC4ADA" w:rsidRPr="001F5109">
        <w:rPr>
          <w:rStyle w:val="Strong"/>
          <w:color w:val="auto"/>
          <w:sz w:val="22"/>
          <w:szCs w:val="22"/>
          <w:lang w:val="en-US"/>
        </w:rPr>
        <w:t>In contrast to the cooling towers, the Tap and the Show samples were all negative</w:t>
      </w:r>
      <w:r w:rsidR="009F5E54" w:rsidRPr="001F5109">
        <w:rPr>
          <w:rStyle w:val="Strong"/>
          <w:color w:val="auto"/>
          <w:sz w:val="22"/>
          <w:szCs w:val="22"/>
          <w:lang w:val="en-US"/>
        </w:rPr>
        <w:t xml:space="preserve"> for FLA</w:t>
      </w:r>
      <w:r w:rsidR="00AC4ADA" w:rsidRPr="001F5109">
        <w:rPr>
          <w:rStyle w:val="Strong"/>
          <w:color w:val="auto"/>
          <w:sz w:val="22"/>
          <w:szCs w:val="22"/>
          <w:lang w:val="en-US"/>
        </w:rPr>
        <w:t xml:space="preserve"> in culture.</w:t>
      </w:r>
    </w:p>
    <w:p w14:paraId="7FC0EFFD" w14:textId="77777777" w:rsidR="00176091" w:rsidRPr="001F5109" w:rsidDel="008C5824" w:rsidRDefault="00B04798" w:rsidP="0033463A">
      <w:pPr>
        <w:spacing w:before="240" w:line="360" w:lineRule="auto"/>
        <w:jc w:val="both"/>
        <w:rPr>
          <w:del w:id="140" w:author="Matthias Horn" w:date="2015-11-06T09:54:00Z"/>
          <w:rStyle w:val="Strong"/>
          <w:b w:val="0"/>
          <w:bCs w:val="0"/>
          <w:u w:val="single"/>
          <w:lang w:val="en-US"/>
        </w:rPr>
      </w:pPr>
      <w:del w:id="141" w:author="Matthias Horn" w:date="2015-11-06T09:54:00Z">
        <w:r w:rsidRPr="001F5109" w:rsidDel="008C5824">
          <w:rPr>
            <w:rStyle w:val="Strong"/>
            <w:b w:val="0"/>
            <w:bCs w:val="0"/>
            <w:u w:val="single"/>
            <w:lang w:val="en-US"/>
          </w:rPr>
          <w:delText>Endocytobionts</w:delText>
        </w:r>
      </w:del>
    </w:p>
    <w:p w14:paraId="27C3BBB1" w14:textId="6D81E59F" w:rsidR="00176091" w:rsidRPr="001F5109" w:rsidRDefault="00B04798" w:rsidP="0033463A">
      <w:pPr>
        <w:spacing w:before="240" w:line="360" w:lineRule="auto"/>
        <w:jc w:val="both"/>
        <w:rPr>
          <w:rStyle w:val="Strong"/>
          <w:b w:val="0"/>
          <w:bCs w:val="0"/>
          <w:lang w:val="en-US"/>
        </w:rPr>
      </w:pPr>
      <w:r w:rsidRPr="001F5109">
        <w:rPr>
          <w:rStyle w:val="Strong"/>
          <w:b w:val="0"/>
          <w:bCs w:val="0"/>
          <w:lang w:val="en-US"/>
        </w:rPr>
        <w:t>A</w:t>
      </w:r>
      <w:r w:rsidR="000210BC" w:rsidRPr="001F5109">
        <w:rPr>
          <w:rStyle w:val="Strong"/>
          <w:b w:val="0"/>
          <w:bCs w:val="0"/>
          <w:lang w:val="en-US"/>
        </w:rPr>
        <w:t>s</w:t>
      </w:r>
      <w:r w:rsidRPr="001F5109">
        <w:rPr>
          <w:rStyle w:val="Strong"/>
          <w:b w:val="0"/>
          <w:bCs w:val="0"/>
          <w:lang w:val="en-US"/>
        </w:rPr>
        <w:t xml:space="preserve"> shown in</w:t>
      </w:r>
      <w:r w:rsidR="00C05403" w:rsidRPr="001F5109">
        <w:rPr>
          <w:rStyle w:val="Strong"/>
          <w:b w:val="0"/>
          <w:bCs w:val="0"/>
          <w:lang w:val="en-US"/>
        </w:rPr>
        <w:t xml:space="preserve"> </w:t>
      </w:r>
      <w:r w:rsidR="00C54AD1" w:rsidRPr="001F5109">
        <w:rPr>
          <w:rStyle w:val="Strong"/>
          <w:b w:val="0"/>
          <w:bCs w:val="0"/>
          <w:lang w:val="en-US"/>
        </w:rPr>
        <w:fldChar w:fldCharType="begin"/>
      </w:r>
      <w:r w:rsidR="00C54AD1" w:rsidRPr="001F5109">
        <w:rPr>
          <w:rStyle w:val="Strong"/>
          <w:b w:val="0"/>
          <w:bCs w:val="0"/>
          <w:lang w:val="en-US"/>
        </w:rPr>
        <w:instrText xml:space="preserve"> REF _Ref427755765 \h </w:instrText>
      </w:r>
      <w:r w:rsidR="001F5109">
        <w:rPr>
          <w:rStyle w:val="Strong"/>
          <w:b w:val="0"/>
          <w:bCs w:val="0"/>
          <w:lang w:val="en-US"/>
        </w:rPr>
        <w:instrText xml:space="preserve"> \* MERGEFORMAT </w:instrText>
      </w:r>
      <w:r w:rsidR="00C54AD1" w:rsidRPr="001F5109">
        <w:rPr>
          <w:rStyle w:val="Strong"/>
          <w:b w:val="0"/>
          <w:bCs w:val="0"/>
          <w:lang w:val="en-US"/>
        </w:rPr>
      </w:r>
      <w:r w:rsidR="00C54AD1" w:rsidRPr="001F5109">
        <w:rPr>
          <w:rStyle w:val="Strong"/>
          <w:b w:val="0"/>
          <w:bCs w:val="0"/>
          <w:lang w:val="en-US"/>
        </w:rPr>
        <w:fldChar w:fldCharType="separate"/>
      </w:r>
      <w:r w:rsidR="00372E28" w:rsidRPr="001F5109">
        <w:rPr>
          <w:lang w:val="en-US"/>
        </w:rPr>
        <w:t xml:space="preserve">Table </w:t>
      </w:r>
      <w:r w:rsidR="00372E28">
        <w:rPr>
          <w:noProof/>
          <w:lang w:val="en-US"/>
        </w:rPr>
        <w:t>2</w:t>
      </w:r>
      <w:r w:rsidR="00C54AD1" w:rsidRPr="001F5109">
        <w:rPr>
          <w:rStyle w:val="Strong"/>
          <w:b w:val="0"/>
          <w:bCs w:val="0"/>
          <w:lang w:val="en-US"/>
        </w:rPr>
        <w:fldChar w:fldCharType="end"/>
      </w:r>
      <w:r w:rsidRPr="001F5109">
        <w:rPr>
          <w:rStyle w:val="Strong"/>
          <w:b w:val="0"/>
          <w:bCs w:val="0"/>
          <w:lang w:val="en-US"/>
        </w:rPr>
        <w:t>, t</w:t>
      </w:r>
      <w:r w:rsidR="00EE4D6D" w:rsidRPr="001F5109">
        <w:rPr>
          <w:rStyle w:val="Strong"/>
          <w:b w:val="0"/>
          <w:bCs w:val="0"/>
          <w:lang w:val="en-US"/>
        </w:rPr>
        <w:t xml:space="preserve">hree </w:t>
      </w:r>
      <w:r w:rsidR="00176091" w:rsidRPr="001F5109">
        <w:rPr>
          <w:rStyle w:val="Strong"/>
          <w:b w:val="0"/>
          <w:bCs w:val="0"/>
          <w:lang w:val="en-US"/>
        </w:rPr>
        <w:t>amoeba</w:t>
      </w:r>
      <w:del w:id="142" w:author="Matthias Horn" w:date="2015-11-06T09:57:00Z">
        <w:r w:rsidR="00176091" w:rsidRPr="001F5109" w:rsidDel="008C5824">
          <w:rPr>
            <w:rStyle w:val="Strong"/>
            <w:b w:val="0"/>
            <w:bCs w:val="0"/>
            <w:lang w:val="en-US"/>
          </w:rPr>
          <w:delText>l</w:delText>
        </w:r>
      </w:del>
      <w:r w:rsidR="00176091" w:rsidRPr="001F5109">
        <w:rPr>
          <w:rStyle w:val="Strong"/>
          <w:b w:val="0"/>
          <w:bCs w:val="0"/>
          <w:lang w:val="en-US"/>
        </w:rPr>
        <w:t xml:space="preserve"> isolates </w:t>
      </w:r>
      <w:r w:rsidR="00614CFF" w:rsidRPr="001F5109">
        <w:rPr>
          <w:rStyle w:val="Strong"/>
          <w:b w:val="0"/>
          <w:bCs w:val="0"/>
          <w:lang w:val="en-US"/>
        </w:rPr>
        <w:t>from c</w:t>
      </w:r>
      <w:r w:rsidR="00EE4D6D" w:rsidRPr="001F5109">
        <w:rPr>
          <w:rStyle w:val="Strong"/>
          <w:b w:val="0"/>
          <w:bCs w:val="0"/>
          <w:lang w:val="en-US"/>
        </w:rPr>
        <w:t>ooling towers</w:t>
      </w:r>
      <w:r w:rsidR="00176091" w:rsidRPr="001F5109">
        <w:rPr>
          <w:rStyle w:val="Strong"/>
          <w:b w:val="0"/>
          <w:bCs w:val="0"/>
          <w:lang w:val="en-US"/>
        </w:rPr>
        <w:t xml:space="preserve"> revealed intracellular bacteria. In an </w:t>
      </w:r>
      <w:r w:rsidR="00176091" w:rsidRPr="001F5109">
        <w:rPr>
          <w:rStyle w:val="Strong"/>
          <w:b w:val="0"/>
          <w:bCs w:val="0"/>
          <w:i/>
          <w:lang w:val="en-US"/>
        </w:rPr>
        <w:t>Acanthamoeba</w:t>
      </w:r>
      <w:r w:rsidR="00176091" w:rsidRPr="001F5109">
        <w:rPr>
          <w:rStyle w:val="Strong"/>
          <w:b w:val="0"/>
          <w:bCs w:val="0"/>
          <w:lang w:val="en-US"/>
        </w:rPr>
        <w:t xml:space="preserve"> isolate</w:t>
      </w:r>
      <w:r w:rsidR="00EE4D6D" w:rsidRPr="001F5109">
        <w:rPr>
          <w:rStyle w:val="Strong"/>
          <w:b w:val="0"/>
          <w:bCs w:val="0"/>
          <w:lang w:val="en-US"/>
        </w:rPr>
        <w:t xml:space="preserve"> from CT-Hos1</w:t>
      </w:r>
      <w:r w:rsidR="00176091" w:rsidRPr="001F5109">
        <w:rPr>
          <w:rStyle w:val="Strong"/>
          <w:b w:val="0"/>
          <w:bCs w:val="0"/>
          <w:lang w:val="en-US"/>
        </w:rPr>
        <w:t xml:space="preserve">, </w:t>
      </w:r>
      <w:r w:rsidR="002554B1" w:rsidRPr="001F5109">
        <w:rPr>
          <w:rStyle w:val="Strong"/>
          <w:b w:val="0"/>
          <w:bCs w:val="0"/>
          <w:lang w:val="en-US"/>
        </w:rPr>
        <w:t xml:space="preserve">the facultative intracellular </w:t>
      </w:r>
      <w:r w:rsidR="00176091" w:rsidRPr="001F5109">
        <w:rPr>
          <w:i/>
          <w:iCs/>
          <w:lang w:val="en-US"/>
        </w:rPr>
        <w:t xml:space="preserve">Paracaedibacter acanthamoebae </w:t>
      </w:r>
      <w:r w:rsidR="00176091" w:rsidRPr="001F5109">
        <w:rPr>
          <w:iCs/>
          <w:lang w:val="en-US"/>
        </w:rPr>
        <w:t>(order Rickettsiales) was detected.</w:t>
      </w:r>
      <w:r w:rsidR="00775761" w:rsidRPr="001F5109">
        <w:rPr>
          <w:rStyle w:val="Strong"/>
          <w:b w:val="0"/>
          <w:bCs w:val="0"/>
          <w:lang w:val="en-US"/>
        </w:rPr>
        <w:t xml:space="preserve"> </w:t>
      </w:r>
      <w:r w:rsidR="00176091" w:rsidRPr="001F5109">
        <w:rPr>
          <w:i/>
          <w:iCs/>
          <w:lang w:val="en-US"/>
        </w:rPr>
        <w:t>C</w:t>
      </w:r>
      <w:r w:rsidR="00BD316D" w:rsidRPr="001F5109">
        <w:rPr>
          <w:i/>
          <w:iCs/>
          <w:lang w:val="en-US"/>
        </w:rPr>
        <w:t xml:space="preserve">ochliopodium </w:t>
      </w:r>
      <w:r w:rsidR="00176091" w:rsidRPr="001F5109">
        <w:rPr>
          <w:i/>
          <w:iCs/>
          <w:lang w:val="en-US"/>
        </w:rPr>
        <w:t>minus</w:t>
      </w:r>
      <w:r w:rsidR="00176091" w:rsidRPr="001F5109">
        <w:rPr>
          <w:iCs/>
          <w:lang w:val="en-US"/>
        </w:rPr>
        <w:t xml:space="preserve"> contained bacteria </w:t>
      </w:r>
      <w:del w:id="143" w:author="Matthias Horn" w:date="2015-11-06T09:57:00Z">
        <w:r w:rsidR="00775761" w:rsidRPr="001F5109" w:rsidDel="008C5824">
          <w:rPr>
            <w:iCs/>
            <w:lang w:val="en-US"/>
          </w:rPr>
          <w:delText xml:space="preserve">possibly </w:delText>
        </w:r>
      </w:del>
      <w:r w:rsidR="00176091" w:rsidRPr="001F5109">
        <w:rPr>
          <w:iCs/>
          <w:lang w:val="en-US"/>
        </w:rPr>
        <w:t xml:space="preserve">belonging to a </w:t>
      </w:r>
      <w:commentRangeStart w:id="144"/>
      <w:r w:rsidR="00176091" w:rsidRPr="001F5109">
        <w:rPr>
          <w:iCs/>
          <w:lang w:val="en-US"/>
        </w:rPr>
        <w:t xml:space="preserve">new </w:t>
      </w:r>
      <w:ins w:id="145" w:author="Matthias Horn" w:date="2015-11-06T09:57:00Z">
        <w:r w:rsidR="008C5824">
          <w:rPr>
            <w:iCs/>
            <w:lang w:val="en-US"/>
          </w:rPr>
          <w:t xml:space="preserve">genus distinct from </w:t>
        </w:r>
        <w:r w:rsidR="008C5824" w:rsidRPr="008C5824">
          <w:rPr>
            <w:i/>
            <w:iCs/>
            <w:lang w:val="en-US"/>
            <w:rPrChange w:id="146" w:author="Matthias Horn" w:date="2015-11-06T09:58:00Z">
              <w:rPr>
                <w:iCs/>
                <w:lang w:val="en-US"/>
              </w:rPr>
            </w:rPrChange>
          </w:rPr>
          <w:t>Legi</w:t>
        </w:r>
      </w:ins>
      <w:ins w:id="147" w:author="Matthias Horn" w:date="2015-11-06T09:58:00Z">
        <w:r w:rsidR="008C5824" w:rsidRPr="008C5824">
          <w:rPr>
            <w:i/>
            <w:iCs/>
            <w:lang w:val="en-US"/>
            <w:rPrChange w:id="148" w:author="Matthias Horn" w:date="2015-11-06T09:58:00Z">
              <w:rPr>
                <w:iCs/>
                <w:lang w:val="en-US"/>
              </w:rPr>
            </w:rPrChange>
          </w:rPr>
          <w:t>onella</w:t>
        </w:r>
        <w:r w:rsidR="008C5824">
          <w:rPr>
            <w:iCs/>
            <w:lang w:val="en-US"/>
          </w:rPr>
          <w:t xml:space="preserve"> </w:t>
        </w:r>
      </w:ins>
      <w:del w:id="149" w:author="Matthias Horn" w:date="2015-11-06T09:58:00Z">
        <w:r w:rsidR="00176091" w:rsidRPr="001F5109" w:rsidDel="008C5824">
          <w:rPr>
            <w:iCs/>
            <w:lang w:val="en-US"/>
          </w:rPr>
          <w:delText xml:space="preserve">family </w:delText>
        </w:r>
      </w:del>
      <w:r w:rsidR="00176091" w:rsidRPr="001F5109">
        <w:rPr>
          <w:iCs/>
          <w:lang w:val="en-US"/>
        </w:rPr>
        <w:t>within the order Legionellales</w:t>
      </w:r>
      <w:commentRangeEnd w:id="144"/>
      <w:r w:rsidR="00775761" w:rsidRPr="001F5109">
        <w:rPr>
          <w:rStyle w:val="CommentReference"/>
        </w:rPr>
        <w:commentReference w:id="144"/>
      </w:r>
      <w:ins w:id="150" w:author="StudentIn" w:date="2015-11-09T09:52:00Z">
        <w:r w:rsidR="00857CE1">
          <w:rPr>
            <w:iCs/>
            <w:lang w:val="en-US"/>
          </w:rPr>
          <w:t xml:space="preserve"> (Tsao et al., in preparation)</w:t>
        </w:r>
      </w:ins>
      <w:r w:rsidR="00BD316D" w:rsidRPr="001F5109">
        <w:rPr>
          <w:iCs/>
          <w:lang w:val="en-US"/>
        </w:rPr>
        <w:t xml:space="preserve">, whereas another </w:t>
      </w:r>
      <w:r w:rsidR="00BD316D" w:rsidRPr="001F5109">
        <w:rPr>
          <w:i/>
          <w:iCs/>
          <w:lang w:val="en-US"/>
        </w:rPr>
        <w:t>Acanthamoeba</w:t>
      </w:r>
      <w:r w:rsidR="00BD316D" w:rsidRPr="001F5109">
        <w:rPr>
          <w:iCs/>
          <w:lang w:val="en-US"/>
        </w:rPr>
        <w:t xml:space="preserve"> strain from C</w:t>
      </w:r>
      <w:r w:rsidR="00BD316D" w:rsidRPr="001F5109">
        <w:rPr>
          <w:rStyle w:val="Strong"/>
          <w:b w:val="0"/>
          <w:bCs w:val="0"/>
          <w:lang w:val="en-US"/>
        </w:rPr>
        <w:t xml:space="preserve">T-Hos2 </w:t>
      </w:r>
      <w:del w:id="151" w:author="Matthias Horn" w:date="2015-11-06T09:58:00Z">
        <w:r w:rsidR="00BD316D" w:rsidRPr="001F5109" w:rsidDel="008C5824">
          <w:rPr>
            <w:rStyle w:val="Strong"/>
            <w:b w:val="0"/>
            <w:bCs w:val="0"/>
            <w:lang w:val="en-US"/>
          </w:rPr>
          <w:delText xml:space="preserve">also showed </w:delText>
        </w:r>
      </w:del>
      <w:ins w:id="152" w:author="Matthias Horn" w:date="2015-11-06T09:58:00Z">
        <w:r w:rsidR="008C5824">
          <w:rPr>
            <w:rStyle w:val="Strong"/>
            <w:b w:val="0"/>
            <w:bCs w:val="0"/>
            <w:lang w:val="en-US"/>
          </w:rPr>
          <w:t xml:space="preserve">contained a novel </w:t>
        </w:r>
      </w:ins>
      <w:del w:id="153" w:author="Matthias Horn" w:date="2015-11-06T09:58:00Z">
        <w:r w:rsidR="00BD316D" w:rsidRPr="001F5109" w:rsidDel="008C5824">
          <w:rPr>
            <w:rStyle w:val="Strong"/>
            <w:b w:val="0"/>
            <w:bCs w:val="0"/>
            <w:lang w:val="en-US"/>
          </w:rPr>
          <w:delText xml:space="preserve">intracellular </w:delText>
        </w:r>
      </w:del>
      <w:ins w:id="154" w:author="Matthias Horn" w:date="2015-11-06T09:58:00Z">
        <w:r w:rsidR="008C5824">
          <w:rPr>
            <w:rStyle w:val="Strong"/>
            <w:b w:val="0"/>
            <w:bCs w:val="0"/>
            <w:lang w:val="en-US"/>
          </w:rPr>
          <w:t xml:space="preserve">member of the order </w:t>
        </w:r>
      </w:ins>
      <w:r w:rsidR="00BD316D" w:rsidRPr="001F5109">
        <w:rPr>
          <w:rStyle w:val="Strong"/>
          <w:b w:val="0"/>
          <w:bCs w:val="0"/>
          <w:lang w:val="en-US"/>
        </w:rPr>
        <w:t>Rickettsiales</w:t>
      </w:r>
      <w:r w:rsidR="00775761" w:rsidRPr="001F5109">
        <w:rPr>
          <w:rStyle w:val="Strong"/>
          <w:b w:val="0"/>
          <w:bCs w:val="0"/>
          <w:lang w:val="en-US"/>
        </w:rPr>
        <w:t xml:space="preserve"> </w:t>
      </w:r>
      <w:r w:rsidR="00775761" w:rsidRPr="001F5109">
        <w:rPr>
          <w:iCs/>
          <w:lang w:val="en-US"/>
        </w:rPr>
        <w:t xml:space="preserve">(Tsao et al., </w:t>
      </w:r>
      <w:r w:rsidR="002C6C69" w:rsidRPr="001F5109">
        <w:rPr>
          <w:iCs/>
          <w:lang w:val="en-US"/>
        </w:rPr>
        <w:t>in</w:t>
      </w:r>
      <w:r w:rsidR="00775761" w:rsidRPr="001F5109">
        <w:rPr>
          <w:iCs/>
          <w:lang w:val="en-US"/>
        </w:rPr>
        <w:t xml:space="preserve"> preparation)</w:t>
      </w:r>
      <w:r w:rsidR="00BD316D" w:rsidRPr="001F5109">
        <w:rPr>
          <w:rStyle w:val="Strong"/>
          <w:b w:val="0"/>
          <w:bCs w:val="0"/>
          <w:lang w:val="en-US"/>
        </w:rPr>
        <w:t>.</w:t>
      </w:r>
    </w:p>
    <w:p w14:paraId="1B0435AB" w14:textId="77777777" w:rsidR="00FF5DA1" w:rsidRPr="001F5109" w:rsidRDefault="000B7A6A" w:rsidP="00633FA6">
      <w:pPr>
        <w:spacing w:before="240" w:line="360" w:lineRule="auto"/>
        <w:jc w:val="both"/>
        <w:rPr>
          <w:rStyle w:val="Strong"/>
          <w:bCs w:val="0"/>
          <w:lang w:val="en-US"/>
        </w:rPr>
      </w:pPr>
      <w:r w:rsidRPr="001F5109">
        <w:rPr>
          <w:rStyle w:val="Strong"/>
          <w:bCs w:val="0"/>
          <w:lang w:val="en-US"/>
        </w:rPr>
        <w:t>Discussion</w:t>
      </w:r>
    </w:p>
    <w:p w14:paraId="0B8B95B9" w14:textId="1B293D05" w:rsidR="0010501A" w:rsidRPr="001F5109" w:rsidRDefault="00553614" w:rsidP="00633FA6">
      <w:pPr>
        <w:spacing w:before="240" w:line="360" w:lineRule="auto"/>
        <w:jc w:val="both"/>
        <w:rPr>
          <w:lang w:val="en-US"/>
        </w:rPr>
      </w:pPr>
      <w:r w:rsidRPr="001F5109">
        <w:rPr>
          <w:rStyle w:val="Strong"/>
          <w:b w:val="0"/>
          <w:bCs w:val="0"/>
          <w:lang w:val="en-US"/>
        </w:rPr>
        <w:t>FLA are a natural reservoir for legionellae</w:t>
      </w:r>
      <w:ins w:id="155" w:author="Matthias Horn" w:date="2015-11-06T10:00:00Z">
        <w:r w:rsidR="009868BA">
          <w:rPr>
            <w:rStyle w:val="Strong"/>
            <w:b w:val="0"/>
            <w:bCs w:val="0"/>
            <w:lang w:val="en-US"/>
          </w:rPr>
          <w:t>,</w:t>
        </w:r>
      </w:ins>
      <w:r w:rsidRPr="001F5109">
        <w:rPr>
          <w:rStyle w:val="Strong"/>
          <w:b w:val="0"/>
          <w:bCs w:val="0"/>
          <w:lang w:val="en-US"/>
        </w:rPr>
        <w:t xml:space="preserve"> and both </w:t>
      </w:r>
      <w:r w:rsidR="00192137" w:rsidRPr="001F5109">
        <w:rPr>
          <w:rStyle w:val="Strong"/>
          <w:b w:val="0"/>
          <w:bCs w:val="0"/>
          <w:lang w:val="en-US"/>
        </w:rPr>
        <w:t xml:space="preserve">groups of </w:t>
      </w:r>
      <w:r w:rsidRPr="001F5109">
        <w:rPr>
          <w:rStyle w:val="Strong"/>
          <w:b w:val="0"/>
          <w:bCs w:val="0"/>
          <w:lang w:val="en-US"/>
        </w:rPr>
        <w:t>microorganisms are regularly found in engineered water systems</w:t>
      </w:r>
      <w:r w:rsidR="00CC52E6" w:rsidRPr="001F5109">
        <w:rPr>
          <w:rStyle w:val="Strong"/>
          <w:b w:val="0"/>
          <w:bCs w:val="0"/>
          <w:lang w:val="en-US"/>
        </w:rPr>
        <w:t>.</w:t>
      </w:r>
      <w:r w:rsidRPr="001F5109">
        <w:rPr>
          <w:rStyle w:val="Strong"/>
          <w:b w:val="0"/>
          <w:bCs w:val="0"/>
          <w:lang w:val="en-US"/>
        </w:rPr>
        <w:t xml:space="preserve"> </w:t>
      </w:r>
      <w:r w:rsidR="00CC52E6" w:rsidRPr="001F5109">
        <w:rPr>
          <w:rStyle w:val="Strong"/>
          <w:b w:val="0"/>
          <w:bCs w:val="0"/>
          <w:lang w:val="en-US"/>
        </w:rPr>
        <w:t xml:space="preserve">Especially open wet </w:t>
      </w:r>
      <w:r w:rsidRPr="001F5109">
        <w:rPr>
          <w:rStyle w:val="Strong"/>
          <w:b w:val="0"/>
          <w:bCs w:val="0"/>
          <w:lang w:val="en-US"/>
        </w:rPr>
        <w:t>cooling towers</w:t>
      </w:r>
      <w:r w:rsidR="00CC52E6" w:rsidRPr="001F5109">
        <w:rPr>
          <w:rStyle w:val="Strong"/>
          <w:b w:val="0"/>
          <w:bCs w:val="0"/>
          <w:lang w:val="en-US"/>
        </w:rPr>
        <w:t xml:space="preserve"> </w:t>
      </w:r>
      <w:r w:rsidR="00724DB5" w:rsidRPr="001F5109">
        <w:rPr>
          <w:rStyle w:val="Strong"/>
          <w:b w:val="0"/>
          <w:bCs w:val="0"/>
          <w:lang w:val="en-US"/>
        </w:rPr>
        <w:t>provide optimal growth</w:t>
      </w:r>
      <w:r w:rsidR="007A7FDD" w:rsidRPr="001F5109">
        <w:rPr>
          <w:rStyle w:val="Strong"/>
          <w:b w:val="0"/>
          <w:bCs w:val="0"/>
          <w:lang w:val="en-US"/>
        </w:rPr>
        <w:t>-</w:t>
      </w:r>
      <w:r w:rsidR="00724DB5" w:rsidRPr="001F5109">
        <w:rPr>
          <w:rStyle w:val="Strong"/>
          <w:b w:val="0"/>
          <w:bCs w:val="0"/>
          <w:lang w:val="en-US"/>
        </w:rPr>
        <w:t xml:space="preserve"> </w:t>
      </w:r>
      <w:r w:rsidR="007A7FDD" w:rsidRPr="001F5109">
        <w:rPr>
          <w:rStyle w:val="Strong"/>
          <w:b w:val="0"/>
          <w:bCs w:val="0"/>
          <w:lang w:val="en-US"/>
        </w:rPr>
        <w:t xml:space="preserve">and dissemination </w:t>
      </w:r>
      <w:r w:rsidR="00724DB5" w:rsidRPr="001F5109">
        <w:rPr>
          <w:rStyle w:val="Strong"/>
          <w:b w:val="0"/>
          <w:bCs w:val="0"/>
          <w:lang w:val="en-US"/>
        </w:rPr>
        <w:t xml:space="preserve">conditions for these organisms and </w:t>
      </w:r>
      <w:r w:rsidR="007A7FDD" w:rsidRPr="001F5109">
        <w:rPr>
          <w:rStyle w:val="Strong"/>
          <w:b w:val="0"/>
          <w:bCs w:val="0"/>
          <w:lang w:val="en-US"/>
        </w:rPr>
        <w:t>therefore cooling towers pose a potential threat to public health</w:t>
      </w:r>
      <w:r w:rsidRPr="001F5109">
        <w:rPr>
          <w:rStyle w:val="Strong"/>
          <w:b w:val="0"/>
          <w:bCs w:val="0"/>
          <w:lang w:val="en-US"/>
        </w:rPr>
        <w:t>.</w:t>
      </w:r>
      <w:r w:rsidR="009761F2" w:rsidRPr="001F5109">
        <w:rPr>
          <w:rStyle w:val="Strong"/>
          <w:b w:val="0"/>
          <w:bCs w:val="0"/>
          <w:lang w:val="en-US"/>
        </w:rPr>
        <w:t xml:space="preserve"> </w:t>
      </w:r>
      <w:r w:rsidR="009761F2" w:rsidRPr="001F5109">
        <w:rPr>
          <w:lang w:val="en-US"/>
        </w:rPr>
        <w:t>Altogether, in the current study</w:t>
      </w:r>
      <w:r w:rsidR="00272CBA" w:rsidRPr="001F5109">
        <w:rPr>
          <w:lang w:val="en-US"/>
        </w:rPr>
        <w:t xml:space="preserve"> we</w:t>
      </w:r>
      <w:r w:rsidR="00C54AD1" w:rsidRPr="001F5109">
        <w:rPr>
          <w:lang w:val="en-US"/>
        </w:rPr>
        <w:t xml:space="preserve"> found</w:t>
      </w:r>
      <w:r w:rsidR="00192137" w:rsidRPr="001F5109">
        <w:rPr>
          <w:lang w:val="en-US"/>
        </w:rPr>
        <w:t xml:space="preserve"> a</w:t>
      </w:r>
      <w:r w:rsidR="008369EB" w:rsidRPr="001F5109">
        <w:rPr>
          <w:lang w:val="en-US"/>
        </w:rPr>
        <w:t xml:space="preserve"> high</w:t>
      </w:r>
      <w:r w:rsidR="009F3635" w:rsidRPr="001F5109">
        <w:rPr>
          <w:lang w:val="en-US"/>
        </w:rPr>
        <w:t xml:space="preserve"> </w:t>
      </w:r>
      <w:r w:rsidR="008369EB" w:rsidRPr="001F5109">
        <w:rPr>
          <w:lang w:val="en-US"/>
        </w:rPr>
        <w:t>positivity of the cooling towers for FLA (</w:t>
      </w:r>
      <w:r w:rsidR="009F3635" w:rsidRPr="001F5109">
        <w:rPr>
          <w:lang w:val="en-US"/>
        </w:rPr>
        <w:t>83.3%</w:t>
      </w:r>
      <w:r w:rsidR="008369EB" w:rsidRPr="001F5109">
        <w:rPr>
          <w:lang w:val="en-US"/>
        </w:rPr>
        <w:t xml:space="preserve">; </w:t>
      </w:r>
      <w:r w:rsidR="00A45BC3" w:rsidRPr="001F5109">
        <w:rPr>
          <w:rStyle w:val="Strong"/>
          <w:b w:val="0"/>
          <w:lang w:val="en-US"/>
        </w:rPr>
        <w:t>55/66)</w:t>
      </w:r>
      <w:r w:rsidR="00C21009" w:rsidRPr="001F5109">
        <w:rPr>
          <w:lang w:val="en-US"/>
        </w:rPr>
        <w:t xml:space="preserve"> and </w:t>
      </w:r>
      <w:r w:rsidR="00192137" w:rsidRPr="001F5109">
        <w:rPr>
          <w:lang w:val="en-US"/>
        </w:rPr>
        <w:t>a</w:t>
      </w:r>
      <w:r w:rsidR="00EC1269" w:rsidRPr="001F5109">
        <w:rPr>
          <w:lang w:val="en-US"/>
        </w:rPr>
        <w:t xml:space="preserve"> particularly high abundance of amoebae in hospital cooling towers (CT-Hos1 and CT-Hos2) compared to </w:t>
      </w:r>
      <w:r w:rsidR="00192137" w:rsidRPr="001F5109">
        <w:rPr>
          <w:lang w:val="en-US"/>
        </w:rPr>
        <w:t xml:space="preserve">the cooling tower of the company </w:t>
      </w:r>
      <w:r w:rsidR="00EC1269" w:rsidRPr="001F5109">
        <w:rPr>
          <w:lang w:val="en-US"/>
        </w:rPr>
        <w:t xml:space="preserve">and </w:t>
      </w:r>
      <w:r w:rsidR="00192137" w:rsidRPr="001F5109">
        <w:rPr>
          <w:lang w:val="en-US"/>
        </w:rPr>
        <w:t xml:space="preserve">to </w:t>
      </w:r>
      <w:r w:rsidR="00EC1269" w:rsidRPr="001F5109">
        <w:rPr>
          <w:lang w:val="en-US"/>
        </w:rPr>
        <w:t>tap water.</w:t>
      </w:r>
      <w:r w:rsidR="00C21009" w:rsidRPr="001F5109">
        <w:rPr>
          <w:lang w:val="en-US"/>
        </w:rPr>
        <w:t xml:space="preserve"> </w:t>
      </w:r>
      <w:r w:rsidR="00192137" w:rsidRPr="001F5109">
        <w:rPr>
          <w:lang w:val="en-US"/>
        </w:rPr>
        <w:t>With our screening system based on the combination of three group specific r</w:t>
      </w:r>
      <w:r w:rsidR="00EC1269" w:rsidRPr="001F5109">
        <w:rPr>
          <w:lang w:val="en-US"/>
        </w:rPr>
        <w:t xml:space="preserve">eal-time </w:t>
      </w:r>
      <w:r w:rsidR="0010501A" w:rsidRPr="001F5109">
        <w:rPr>
          <w:lang w:val="en-US"/>
        </w:rPr>
        <w:t>PCR</w:t>
      </w:r>
      <w:r w:rsidR="00192137" w:rsidRPr="001F5109">
        <w:rPr>
          <w:lang w:val="en-US"/>
        </w:rPr>
        <w:t xml:space="preserve">s we achieved a synchronous rapid and highly sensitive detection of the genera of FLA most important as </w:t>
      </w:r>
      <w:r w:rsidR="00405E33" w:rsidRPr="001F5109">
        <w:rPr>
          <w:lang w:val="en-US"/>
        </w:rPr>
        <w:t>bacterial hosts under disinfection</w:t>
      </w:r>
      <w:r w:rsidR="00EC1269" w:rsidRPr="001F5109">
        <w:rPr>
          <w:lang w:val="en-US"/>
        </w:rPr>
        <w:t>, particularly</w:t>
      </w:r>
      <w:r w:rsidR="00192137" w:rsidRPr="001F5109">
        <w:rPr>
          <w:lang w:val="en-US"/>
        </w:rPr>
        <w:t xml:space="preserve"> well-suited</w:t>
      </w:r>
      <w:r w:rsidR="00EC1269" w:rsidRPr="001F5109">
        <w:rPr>
          <w:lang w:val="en-US"/>
        </w:rPr>
        <w:t xml:space="preserve"> for this type of water samples.</w:t>
      </w:r>
      <w:r w:rsidR="00405E33" w:rsidRPr="001F5109">
        <w:rPr>
          <w:lang w:val="en-US"/>
        </w:rPr>
        <w:t xml:space="preserve"> Moreover, our study indicates that</w:t>
      </w:r>
      <w:r w:rsidR="00C21009" w:rsidRPr="001F5109">
        <w:rPr>
          <w:lang w:val="en-US"/>
        </w:rPr>
        <w:t xml:space="preserve"> </w:t>
      </w:r>
      <w:r w:rsidR="00405E33" w:rsidRPr="001F5109">
        <w:rPr>
          <w:lang w:val="en-US"/>
        </w:rPr>
        <w:t>t</w:t>
      </w:r>
      <w:r w:rsidR="0010501A" w:rsidRPr="001F5109">
        <w:rPr>
          <w:lang w:val="en-US"/>
        </w:rPr>
        <w:t xml:space="preserve">he standard protocol for </w:t>
      </w:r>
      <w:r w:rsidR="0010501A" w:rsidRPr="001F5109">
        <w:rPr>
          <w:i/>
          <w:lang w:val="en-US"/>
        </w:rPr>
        <w:t>Legionella</w:t>
      </w:r>
      <w:r w:rsidR="0010501A" w:rsidRPr="001F5109">
        <w:rPr>
          <w:lang w:val="en-US"/>
        </w:rPr>
        <w:t xml:space="preserve"> detection </w:t>
      </w:r>
      <w:r w:rsidR="00405E33" w:rsidRPr="001F5109">
        <w:rPr>
          <w:lang w:val="en-US"/>
        </w:rPr>
        <w:t xml:space="preserve">is </w:t>
      </w:r>
      <w:r w:rsidR="0010501A" w:rsidRPr="001F5109">
        <w:rPr>
          <w:lang w:val="en-US"/>
        </w:rPr>
        <w:t>not suitable</w:t>
      </w:r>
      <w:r w:rsidR="008C3BFB" w:rsidRPr="001F5109">
        <w:rPr>
          <w:lang w:val="en-US"/>
        </w:rPr>
        <w:t xml:space="preserve"> for cooling water samples. </w:t>
      </w:r>
    </w:p>
    <w:p w14:paraId="04FBA151" w14:textId="77777777" w:rsidR="00405E33" w:rsidRPr="001F5109" w:rsidRDefault="00D46742" w:rsidP="00405E33">
      <w:pPr>
        <w:spacing w:before="240" w:line="360" w:lineRule="auto"/>
        <w:jc w:val="both"/>
        <w:rPr>
          <w:lang w:val="en-US"/>
        </w:rPr>
      </w:pPr>
      <w:r w:rsidRPr="001F5109">
        <w:rPr>
          <w:lang w:val="en-US"/>
        </w:rPr>
        <w:t>Generally,</w:t>
      </w:r>
      <w:r w:rsidR="00405E33" w:rsidRPr="001F5109">
        <w:rPr>
          <w:lang w:val="en-US"/>
        </w:rPr>
        <w:t xml:space="preserve"> </w:t>
      </w:r>
      <w:r w:rsidR="00405E33" w:rsidRPr="001F5109">
        <w:rPr>
          <w:i/>
          <w:lang w:val="en-US"/>
        </w:rPr>
        <w:t>Acanthamoeba</w:t>
      </w:r>
      <w:r w:rsidR="00405E33" w:rsidRPr="001F5109">
        <w:rPr>
          <w:lang w:val="en-US"/>
        </w:rPr>
        <w:t xml:space="preserve"> showed the highest overall prevalence with 71.2%, respectively 75.8% including culture, followed by Vahlkampfiidae with 57.6%. 63.8% (30/47) of the </w:t>
      </w:r>
      <w:r w:rsidR="00405E33" w:rsidRPr="001F5109">
        <w:rPr>
          <w:i/>
          <w:lang w:val="en-US"/>
        </w:rPr>
        <w:t>Acanthamoeba</w:t>
      </w:r>
      <w:r w:rsidR="00405E33" w:rsidRPr="001F5109">
        <w:rPr>
          <w:lang w:val="en-US"/>
        </w:rPr>
        <w:t xml:space="preserve">-real time PCR positive cooling water samples were also positive for Vahlkampfiidae. </w:t>
      </w:r>
      <w:r w:rsidR="00405E33" w:rsidRPr="001F5109">
        <w:rPr>
          <w:i/>
          <w:lang w:val="en-US"/>
        </w:rPr>
        <w:t>Acanthamoeba</w:t>
      </w:r>
      <w:r w:rsidR="00405E33" w:rsidRPr="001F5109">
        <w:rPr>
          <w:lang w:val="en-US"/>
        </w:rPr>
        <w:t xml:space="preserve"> was the predominant species in CT-Comp (52%) and CT-Hos2 (84.6%), whereas Vahlkampfiidae were predominant in CT-Hos1, also with 84.6%. In contrast, other studies like from Atlan et al. </w:t>
      </w:r>
      <w:r w:rsidR="00405E33" w:rsidRPr="001F5109">
        <w:rPr>
          <w:noProof/>
          <w:color w:val="FF0000"/>
          <w:lang w:val="en-US"/>
        </w:rPr>
        <w:t>(50)</w:t>
      </w:r>
      <w:r w:rsidR="00405E33" w:rsidRPr="001F5109">
        <w:rPr>
          <w:lang w:val="en-US"/>
        </w:rPr>
        <w:t xml:space="preserve"> revealed either </w:t>
      </w:r>
      <w:r w:rsidR="00405E33" w:rsidRPr="001F5109">
        <w:rPr>
          <w:i/>
          <w:lang w:val="en-US"/>
        </w:rPr>
        <w:t>Acanthamoeba</w:t>
      </w:r>
      <w:r w:rsidR="00405E33" w:rsidRPr="001F5109">
        <w:rPr>
          <w:lang w:val="en-US"/>
        </w:rPr>
        <w:t xml:space="preserve"> or </w:t>
      </w:r>
      <w:r w:rsidR="00405E33" w:rsidRPr="001F5109">
        <w:rPr>
          <w:i/>
          <w:lang w:val="en-US"/>
        </w:rPr>
        <w:t>Vermamoeba</w:t>
      </w:r>
      <w:r w:rsidR="00405E33" w:rsidRPr="001F5109">
        <w:rPr>
          <w:lang w:val="en-US"/>
        </w:rPr>
        <w:t xml:space="preserve"> as dominating genera in cooling towers. </w:t>
      </w:r>
    </w:p>
    <w:p w14:paraId="4468625D" w14:textId="77777777" w:rsidR="00D46742" w:rsidRPr="001F5109" w:rsidRDefault="00D46742" w:rsidP="00D46742">
      <w:pPr>
        <w:spacing w:before="240" w:line="360" w:lineRule="auto"/>
        <w:jc w:val="both"/>
        <w:rPr>
          <w:lang w:val="en-US"/>
        </w:rPr>
      </w:pPr>
      <w:r w:rsidRPr="001F5109">
        <w:rPr>
          <w:lang w:val="en-US"/>
        </w:rPr>
        <w:t>By using real-time PCR,</w:t>
      </w:r>
      <w:r w:rsidRPr="001F5109">
        <w:rPr>
          <w:noProof/>
          <w:lang w:val="en-US"/>
        </w:rPr>
        <w:t xml:space="preserve"> t</w:t>
      </w:r>
      <w:r w:rsidRPr="001F5109">
        <w:rPr>
          <w:lang w:val="en-US"/>
        </w:rPr>
        <w:t xml:space="preserve">he number of </w:t>
      </w:r>
      <w:r w:rsidRPr="001F5109">
        <w:rPr>
          <w:i/>
          <w:lang w:val="en-US"/>
        </w:rPr>
        <w:t>Acanthamoeba</w:t>
      </w:r>
      <w:r w:rsidRPr="001F5109">
        <w:rPr>
          <w:lang w:val="en-US"/>
        </w:rPr>
        <w:t xml:space="preserve">-positive samples was about three times higher compared to a previous study </w:t>
      </w:r>
      <w:r w:rsidRPr="001F5109">
        <w:rPr>
          <w:noProof/>
          <w:color w:val="FF0000"/>
          <w:lang w:val="en-US"/>
        </w:rPr>
        <w:t>(33)</w:t>
      </w:r>
      <w:r w:rsidRPr="001F5109">
        <w:rPr>
          <w:noProof/>
          <w:lang w:val="en-US"/>
        </w:rPr>
        <w:t xml:space="preserve"> based on culture and conventional PCR </w:t>
      </w:r>
      <w:r w:rsidRPr="001F5109">
        <w:rPr>
          <w:lang w:val="en-US"/>
        </w:rPr>
        <w:t xml:space="preserve">(75.8% versus 24.8%). Other studies also revealed a predominance of </w:t>
      </w:r>
      <w:r w:rsidRPr="001F5109">
        <w:rPr>
          <w:i/>
          <w:lang w:val="en-US"/>
        </w:rPr>
        <w:t>Acanthamoeba</w:t>
      </w:r>
      <w:r w:rsidRPr="001F5109">
        <w:rPr>
          <w:lang w:val="en-US"/>
        </w:rPr>
        <w:t xml:space="preserve"> in other man-made habitats like water treatment plants </w:t>
      </w:r>
      <w:r w:rsidRPr="001F5109">
        <w:rPr>
          <w:noProof/>
          <w:color w:val="FF0000"/>
          <w:lang w:val="en-US"/>
        </w:rPr>
        <w:t>(51)</w:t>
      </w:r>
      <w:r w:rsidRPr="001F5109">
        <w:rPr>
          <w:lang w:val="en-US"/>
        </w:rPr>
        <w:t xml:space="preserve">, whereas </w:t>
      </w:r>
      <w:r w:rsidRPr="001F5109">
        <w:rPr>
          <w:i/>
          <w:lang w:val="en-US"/>
        </w:rPr>
        <w:t xml:space="preserve">V. vermiformis </w:t>
      </w:r>
      <w:r w:rsidRPr="001F5109">
        <w:rPr>
          <w:lang w:val="en-US"/>
        </w:rPr>
        <w:t xml:space="preserve">was found to be the most abundant FLA species in drinking water </w:t>
      </w:r>
      <w:r w:rsidRPr="001F5109">
        <w:rPr>
          <w:noProof/>
          <w:color w:val="FF0000"/>
          <w:lang w:val="en-US"/>
        </w:rPr>
        <w:t>(7, 52–54)</w:t>
      </w:r>
      <w:r w:rsidRPr="001F5109">
        <w:rPr>
          <w:lang w:val="en-US"/>
        </w:rPr>
        <w:t xml:space="preserve">, and in hot water systems </w:t>
      </w:r>
      <w:r w:rsidRPr="001F5109">
        <w:rPr>
          <w:noProof/>
          <w:color w:val="FF0000"/>
          <w:lang w:val="en-US"/>
        </w:rPr>
        <w:t>(55)</w:t>
      </w:r>
      <w:r w:rsidRPr="001F5109">
        <w:rPr>
          <w:lang w:val="en-US"/>
        </w:rPr>
        <w:t xml:space="preserve">. In the current study, </w:t>
      </w:r>
      <w:r w:rsidRPr="001F5109">
        <w:rPr>
          <w:i/>
          <w:lang w:val="en-US"/>
        </w:rPr>
        <w:t>V. vermiformis</w:t>
      </w:r>
      <w:r w:rsidRPr="001F5109">
        <w:rPr>
          <w:lang w:val="en-US"/>
        </w:rPr>
        <w:t xml:space="preserve"> was absent in tap water and also rarely found in cooling towers by real-time PCR (7.6%). This might be </w:t>
      </w:r>
      <w:r w:rsidRPr="001F5109">
        <w:rPr>
          <w:lang w:val="en-US"/>
        </w:rPr>
        <w:lastRenderedPageBreak/>
        <w:t xml:space="preserve">attributed to </w:t>
      </w:r>
      <w:r w:rsidRPr="001F5109">
        <w:rPr>
          <w:i/>
          <w:lang w:val="en-US"/>
        </w:rPr>
        <w:t>Vermamoeba</w:t>
      </w:r>
      <w:r w:rsidRPr="001F5109">
        <w:rPr>
          <w:lang w:val="en-US"/>
        </w:rPr>
        <w:t>´s</w:t>
      </w:r>
      <w:r w:rsidRPr="001F5109">
        <w:rPr>
          <w:i/>
          <w:lang w:val="en-US"/>
        </w:rPr>
        <w:t xml:space="preserve"> </w:t>
      </w:r>
      <w:r w:rsidRPr="001F5109">
        <w:rPr>
          <w:lang w:val="en-US"/>
        </w:rPr>
        <w:t xml:space="preserve">higher sensitivity to biocides, e.g. free chlorine, compared to </w:t>
      </w:r>
      <w:r w:rsidRPr="001F5109">
        <w:rPr>
          <w:i/>
          <w:lang w:val="en-US"/>
        </w:rPr>
        <w:t xml:space="preserve">Acanthamoeba </w:t>
      </w:r>
      <w:r w:rsidRPr="001F5109">
        <w:rPr>
          <w:noProof/>
          <w:color w:val="FF0000"/>
          <w:lang w:val="en-US"/>
        </w:rPr>
        <w:t>(56, 57)</w:t>
      </w:r>
      <w:r w:rsidRPr="001F5109">
        <w:rPr>
          <w:lang w:val="en-US"/>
        </w:rPr>
        <w:t>.</w:t>
      </w:r>
    </w:p>
    <w:p w14:paraId="73925DA1" w14:textId="77777777" w:rsidR="00E040DE" w:rsidRPr="001F5109" w:rsidRDefault="00291292" w:rsidP="00633FA6">
      <w:pPr>
        <w:spacing w:before="240" w:line="360" w:lineRule="auto"/>
        <w:jc w:val="both"/>
        <w:rPr>
          <w:lang w:val="en-US"/>
        </w:rPr>
      </w:pPr>
      <w:r w:rsidRPr="001F5109">
        <w:rPr>
          <w:lang w:val="en-US"/>
        </w:rPr>
        <w:t>Interestingly,</w:t>
      </w:r>
      <w:r w:rsidR="00A42D0B" w:rsidRPr="001F5109">
        <w:rPr>
          <w:lang w:val="en-US"/>
        </w:rPr>
        <w:t xml:space="preserve"> in our previous study,</w:t>
      </w:r>
      <w:r w:rsidRPr="001F5109">
        <w:rPr>
          <w:lang w:val="en-US"/>
        </w:rPr>
        <w:t xml:space="preserve"> </w:t>
      </w:r>
      <w:r w:rsidR="00C432A6" w:rsidRPr="001F5109">
        <w:rPr>
          <w:lang w:val="en-US"/>
        </w:rPr>
        <w:t>Vahlkampfiidae,</w:t>
      </w:r>
      <w:r w:rsidR="00A42D0B" w:rsidRPr="001F5109">
        <w:rPr>
          <w:lang w:val="en-US"/>
        </w:rPr>
        <w:t xml:space="preserve"> were only detected in 12.4% (16/129) </w:t>
      </w:r>
      <w:r w:rsidR="00803BFE" w:rsidRPr="001F5109">
        <w:rPr>
          <w:lang w:val="en-US"/>
        </w:rPr>
        <w:t xml:space="preserve">of the </w:t>
      </w:r>
      <w:r w:rsidR="00A42D0B" w:rsidRPr="001F5109">
        <w:rPr>
          <w:lang w:val="en-US"/>
        </w:rPr>
        <w:t>cooling tower samples,</w:t>
      </w:r>
      <w:r w:rsidR="00C432A6" w:rsidRPr="001F5109">
        <w:rPr>
          <w:lang w:val="en-US"/>
        </w:rPr>
        <w:t xml:space="preserve"> </w:t>
      </w:r>
      <w:r w:rsidRPr="001F5109">
        <w:rPr>
          <w:lang w:val="en-US"/>
        </w:rPr>
        <w:t>whereas our recent data show a high prevalence of this amoeba group</w:t>
      </w:r>
      <w:r w:rsidR="00391353" w:rsidRPr="001F5109">
        <w:rPr>
          <w:lang w:val="en-US"/>
        </w:rPr>
        <w:t xml:space="preserve"> in cooling towers</w:t>
      </w:r>
      <w:r w:rsidR="00DC765B" w:rsidRPr="001F5109">
        <w:rPr>
          <w:lang w:val="en-US"/>
        </w:rPr>
        <w:t>, especially in CT-Hos1 (84.6%)</w:t>
      </w:r>
      <w:r w:rsidRPr="001F5109">
        <w:rPr>
          <w:lang w:val="en-US"/>
        </w:rPr>
        <w:t xml:space="preserve">. </w:t>
      </w:r>
      <w:r w:rsidR="00391353" w:rsidRPr="001F5109">
        <w:rPr>
          <w:lang w:val="en-US"/>
        </w:rPr>
        <w:t>This fact</w:t>
      </w:r>
      <w:r w:rsidR="00E572EE" w:rsidRPr="001F5109">
        <w:rPr>
          <w:lang w:val="en-US"/>
        </w:rPr>
        <w:t xml:space="preserve"> </w:t>
      </w:r>
      <w:r w:rsidR="009516CA" w:rsidRPr="001F5109">
        <w:rPr>
          <w:lang w:val="en-US"/>
        </w:rPr>
        <w:t>is</w:t>
      </w:r>
      <w:r w:rsidR="00A16D20" w:rsidRPr="001F5109">
        <w:rPr>
          <w:lang w:val="en-US"/>
        </w:rPr>
        <w:t xml:space="preserve"> due to the</w:t>
      </w:r>
      <w:r w:rsidR="00C432A6" w:rsidRPr="001F5109">
        <w:rPr>
          <w:lang w:val="en-US"/>
        </w:rPr>
        <w:t xml:space="preserve"> newly </w:t>
      </w:r>
      <w:r w:rsidRPr="001F5109">
        <w:rPr>
          <w:lang w:val="en-US"/>
        </w:rPr>
        <w:t>established</w:t>
      </w:r>
      <w:r w:rsidR="00C432A6" w:rsidRPr="001F5109">
        <w:rPr>
          <w:lang w:val="en-US"/>
        </w:rPr>
        <w:t xml:space="preserve"> </w:t>
      </w:r>
      <w:r w:rsidR="00A16D20" w:rsidRPr="001F5109">
        <w:rPr>
          <w:lang w:val="en-US"/>
        </w:rPr>
        <w:t>real-time PCR method</w:t>
      </w:r>
      <w:r w:rsidR="00647E54" w:rsidRPr="001F5109">
        <w:rPr>
          <w:lang w:val="en-US"/>
        </w:rPr>
        <w:t xml:space="preserve">, but </w:t>
      </w:r>
      <w:r w:rsidR="00803BFE" w:rsidRPr="001F5109">
        <w:rPr>
          <w:lang w:val="en-US"/>
        </w:rPr>
        <w:t xml:space="preserve">probably </w:t>
      </w:r>
      <w:r w:rsidR="00647E54" w:rsidRPr="001F5109">
        <w:rPr>
          <w:lang w:val="en-US"/>
        </w:rPr>
        <w:t xml:space="preserve">also </w:t>
      </w:r>
      <w:r w:rsidR="00803BFE" w:rsidRPr="001F5109">
        <w:rPr>
          <w:lang w:val="en-US"/>
        </w:rPr>
        <w:t xml:space="preserve">because of </w:t>
      </w:r>
      <w:r w:rsidR="00647E54" w:rsidRPr="001F5109">
        <w:rPr>
          <w:lang w:val="en-US"/>
        </w:rPr>
        <w:t>the constantly warm water temperatures</w:t>
      </w:r>
      <w:r w:rsidR="00CB0E84" w:rsidRPr="001F5109">
        <w:rPr>
          <w:lang w:val="en-US"/>
        </w:rPr>
        <w:t xml:space="preserve"> </w:t>
      </w:r>
      <w:r w:rsidR="00856F6B" w:rsidRPr="001F5109">
        <w:rPr>
          <w:lang w:val="en-US"/>
        </w:rPr>
        <w:t>mainly</w:t>
      </w:r>
      <w:r w:rsidR="00CB0E84" w:rsidRPr="001F5109">
        <w:rPr>
          <w:lang w:val="en-US"/>
        </w:rPr>
        <w:t xml:space="preserve"> </w:t>
      </w:r>
      <w:r w:rsidR="00856F6B" w:rsidRPr="001F5109">
        <w:rPr>
          <w:lang w:val="en-US"/>
        </w:rPr>
        <w:t>between 25</w:t>
      </w:r>
      <w:r w:rsidR="00CB0E84" w:rsidRPr="001F5109">
        <w:rPr>
          <w:lang w:val="en-US"/>
        </w:rPr>
        <w:t>°C and 30.5°</w:t>
      </w:r>
      <w:r w:rsidR="00A16D20" w:rsidRPr="001F5109">
        <w:rPr>
          <w:lang w:val="en-US"/>
        </w:rPr>
        <w:t>.</w:t>
      </w:r>
      <w:r w:rsidR="00B141B5" w:rsidRPr="001F5109">
        <w:rPr>
          <w:iCs/>
          <w:lang w:val="en-US"/>
        </w:rPr>
        <w:t xml:space="preserve"> From CT-Hos2 </w:t>
      </w:r>
      <w:r w:rsidR="00B141B5" w:rsidRPr="001F5109">
        <w:rPr>
          <w:i/>
          <w:lang w:val="en-US"/>
        </w:rPr>
        <w:t>N. clarki</w:t>
      </w:r>
      <w:r w:rsidR="00B141B5" w:rsidRPr="001F5109">
        <w:rPr>
          <w:lang w:val="en-US"/>
        </w:rPr>
        <w:t xml:space="preserve"> and </w:t>
      </w:r>
      <w:r w:rsidR="00B141B5" w:rsidRPr="001F5109">
        <w:rPr>
          <w:i/>
          <w:lang w:val="en-US"/>
        </w:rPr>
        <w:t xml:space="preserve">N. pagei </w:t>
      </w:r>
      <w:r w:rsidR="00B141B5" w:rsidRPr="001F5109">
        <w:rPr>
          <w:lang w:val="en-US"/>
        </w:rPr>
        <w:t xml:space="preserve">were isolated and grown at 37°C. Though these </w:t>
      </w:r>
      <w:r w:rsidR="009D74AB" w:rsidRPr="001F5109">
        <w:rPr>
          <w:lang w:val="en-US"/>
        </w:rPr>
        <w:t xml:space="preserve">species </w:t>
      </w:r>
      <w:r w:rsidR="00B141B5" w:rsidRPr="001F5109">
        <w:rPr>
          <w:lang w:val="en-US"/>
        </w:rPr>
        <w:t xml:space="preserve">are </w:t>
      </w:r>
      <w:r w:rsidR="009D74AB" w:rsidRPr="001F5109">
        <w:rPr>
          <w:lang w:val="en-US"/>
        </w:rPr>
        <w:t xml:space="preserve">thermophilic, they </w:t>
      </w:r>
      <w:r w:rsidR="009D74AB" w:rsidRPr="001F5109">
        <w:rPr>
          <w:iCs/>
          <w:lang w:val="en-US"/>
        </w:rPr>
        <w:t xml:space="preserve">not pathogenic. Nevertheless, they occur in the same phylogenetic cluster as </w:t>
      </w:r>
      <w:r w:rsidR="009D74AB" w:rsidRPr="001F5109">
        <w:rPr>
          <w:i/>
          <w:iCs/>
          <w:lang w:val="en-US"/>
        </w:rPr>
        <w:t>N. australiensis</w:t>
      </w:r>
      <w:r w:rsidR="009D74AB" w:rsidRPr="001F5109">
        <w:rPr>
          <w:iCs/>
          <w:lang w:val="en-US"/>
        </w:rPr>
        <w:t xml:space="preserve"> and </w:t>
      </w:r>
      <w:r w:rsidR="009D74AB" w:rsidRPr="001F5109">
        <w:rPr>
          <w:i/>
          <w:iCs/>
          <w:lang w:val="en-US"/>
        </w:rPr>
        <w:t>N. italica</w:t>
      </w:r>
      <w:r w:rsidR="009D74AB" w:rsidRPr="001F5109">
        <w:rPr>
          <w:iCs/>
          <w:lang w:val="en-US"/>
        </w:rPr>
        <w:t xml:space="preserve">, which were shown to be pathogenic in animal experiments </w:t>
      </w:r>
      <w:r w:rsidR="00901D47" w:rsidRPr="001F5109">
        <w:rPr>
          <w:iCs/>
          <w:noProof/>
          <w:color w:val="FF0000"/>
          <w:lang w:val="en-US"/>
        </w:rPr>
        <w:t>(58)</w:t>
      </w:r>
      <w:r w:rsidR="009D74AB" w:rsidRPr="001F5109">
        <w:rPr>
          <w:iCs/>
          <w:lang w:val="en-US"/>
        </w:rPr>
        <w:t>.</w:t>
      </w:r>
      <w:r w:rsidR="009D74AB" w:rsidRPr="001F5109">
        <w:rPr>
          <w:lang w:val="en-US"/>
        </w:rPr>
        <w:t xml:space="preserve"> </w:t>
      </w:r>
      <w:r w:rsidR="00066481" w:rsidRPr="001F5109">
        <w:rPr>
          <w:lang w:val="en-US"/>
        </w:rPr>
        <w:t xml:space="preserve">Anyway, Vahlkampfiidae are regularly isolated from cooling towers </w:t>
      </w:r>
      <w:r w:rsidR="00901D47" w:rsidRPr="001F5109">
        <w:rPr>
          <w:noProof/>
          <w:color w:val="FF0000"/>
          <w:lang w:val="en-US"/>
        </w:rPr>
        <w:t>(5, 55)</w:t>
      </w:r>
      <w:r w:rsidR="00612637" w:rsidRPr="001F5109">
        <w:rPr>
          <w:lang w:val="en-US"/>
        </w:rPr>
        <w:t xml:space="preserve">. </w:t>
      </w:r>
      <w:r w:rsidR="009516CA" w:rsidRPr="001F5109">
        <w:rPr>
          <w:lang w:val="en-US"/>
        </w:rPr>
        <w:t xml:space="preserve">In contrast, </w:t>
      </w:r>
      <w:r w:rsidR="00391353" w:rsidRPr="001F5109">
        <w:rPr>
          <w:lang w:val="en-US"/>
        </w:rPr>
        <w:t xml:space="preserve">the </w:t>
      </w:r>
      <w:r w:rsidR="00177677" w:rsidRPr="001F5109">
        <w:rPr>
          <w:lang w:val="en-US"/>
        </w:rPr>
        <w:t xml:space="preserve">only FLA </w:t>
      </w:r>
      <w:r w:rsidR="009516CA" w:rsidRPr="001F5109">
        <w:rPr>
          <w:lang w:val="en-US"/>
        </w:rPr>
        <w:t xml:space="preserve">we could detect </w:t>
      </w:r>
      <w:r w:rsidR="00177677" w:rsidRPr="001F5109">
        <w:rPr>
          <w:lang w:val="en-US"/>
        </w:rPr>
        <w:t xml:space="preserve">in </w:t>
      </w:r>
      <w:r w:rsidR="00391353" w:rsidRPr="001F5109">
        <w:rPr>
          <w:lang w:val="en-US"/>
        </w:rPr>
        <w:t xml:space="preserve">tap </w:t>
      </w:r>
      <w:r w:rsidR="00177677" w:rsidRPr="001F5109">
        <w:rPr>
          <w:lang w:val="en-US"/>
        </w:rPr>
        <w:t xml:space="preserve">water was </w:t>
      </w:r>
      <w:r w:rsidR="00177677" w:rsidRPr="001F5109">
        <w:rPr>
          <w:i/>
          <w:lang w:val="en-US"/>
        </w:rPr>
        <w:t>Acanthamoeba</w:t>
      </w:r>
      <w:r w:rsidR="00E2729D" w:rsidRPr="001F5109">
        <w:rPr>
          <w:lang w:val="en-US"/>
        </w:rPr>
        <w:t xml:space="preserve"> in 6/12 samples and only by real-time PCR</w:t>
      </w:r>
      <w:r w:rsidR="00177677" w:rsidRPr="001F5109">
        <w:rPr>
          <w:lang w:val="en-US"/>
        </w:rPr>
        <w:t>.</w:t>
      </w:r>
    </w:p>
    <w:p w14:paraId="511ECD24" w14:textId="77777777" w:rsidR="00D46742" w:rsidRPr="001F5109" w:rsidRDefault="00D46742" w:rsidP="00D46742">
      <w:pPr>
        <w:spacing w:before="240" w:line="360" w:lineRule="auto"/>
        <w:jc w:val="both"/>
        <w:rPr>
          <w:lang w:val="en-US"/>
        </w:rPr>
      </w:pPr>
      <w:r w:rsidRPr="001F5109">
        <w:rPr>
          <w:lang w:val="en-US"/>
        </w:rPr>
        <w:t xml:space="preserve">The culture method, as shown before, has relatively low sensitivity, only 52.7% (29/55) of the real-time PCR positive samples also were positive in the initial culture, however. The advantage of culture is, that basically any species of FLA can be found that feeds on bacteria. </w:t>
      </w:r>
    </w:p>
    <w:p w14:paraId="25B0CE66" w14:textId="7200082D" w:rsidR="00907F2D" w:rsidRPr="001F5109" w:rsidRDefault="008B45A3" w:rsidP="005170BD">
      <w:pPr>
        <w:spacing w:before="240" w:line="360" w:lineRule="auto"/>
        <w:jc w:val="both"/>
        <w:rPr>
          <w:lang w:val="en-US"/>
        </w:rPr>
      </w:pPr>
      <w:r w:rsidRPr="001F5109">
        <w:rPr>
          <w:lang w:val="en-US"/>
        </w:rPr>
        <w:t>The cooling tower samples showed a</w:t>
      </w:r>
      <w:r w:rsidR="00272CBA" w:rsidRPr="001F5109">
        <w:rPr>
          <w:lang w:val="en-US"/>
        </w:rPr>
        <w:t xml:space="preserve"> high organic burden and </w:t>
      </w:r>
      <w:r w:rsidR="0073546E" w:rsidRPr="001F5109">
        <w:rPr>
          <w:lang w:val="en-US"/>
        </w:rPr>
        <w:t>massive growth of accompanying microbial flora</w:t>
      </w:r>
      <w:r w:rsidRPr="001F5109">
        <w:rPr>
          <w:lang w:val="en-US"/>
        </w:rPr>
        <w:t xml:space="preserve">. Thus, for the majority of the samples, only </w:t>
      </w:r>
      <w:r w:rsidR="00D46742" w:rsidRPr="001F5109">
        <w:rPr>
          <w:lang w:val="en-US"/>
        </w:rPr>
        <w:t>smaller volumes</w:t>
      </w:r>
      <w:r w:rsidRPr="001F5109">
        <w:rPr>
          <w:lang w:val="en-US"/>
        </w:rPr>
        <w:t xml:space="preserve"> of the original samples (10 ml or 1</w:t>
      </w:r>
      <w:r w:rsidR="00D46742" w:rsidRPr="001F5109">
        <w:rPr>
          <w:lang w:val="en-US"/>
        </w:rPr>
        <w:t xml:space="preserve"> </w:t>
      </w:r>
      <w:r w:rsidRPr="001F5109">
        <w:rPr>
          <w:lang w:val="en-US"/>
        </w:rPr>
        <w:t xml:space="preserve">ml respectively) could be subjected to the standard protocol, which </w:t>
      </w:r>
      <w:r w:rsidR="0073546E" w:rsidRPr="001F5109">
        <w:rPr>
          <w:lang w:val="en-US"/>
        </w:rPr>
        <w:t xml:space="preserve">resulted in low recovery rates of </w:t>
      </w:r>
      <w:r w:rsidR="0073546E" w:rsidRPr="001F5109">
        <w:rPr>
          <w:i/>
          <w:lang w:val="en-US"/>
        </w:rPr>
        <w:t>Legionella</w:t>
      </w:r>
      <w:r w:rsidR="0073546E" w:rsidRPr="001F5109">
        <w:rPr>
          <w:lang w:val="en-US"/>
        </w:rPr>
        <w:t xml:space="preserve"> (7.6%; 5/66</w:t>
      </w:r>
      <w:r w:rsidR="009761F2" w:rsidRPr="001F5109">
        <w:rPr>
          <w:lang w:val="en-US"/>
        </w:rPr>
        <w:t>)</w:t>
      </w:r>
      <w:r w:rsidR="0073546E" w:rsidRPr="001F5109">
        <w:rPr>
          <w:lang w:val="en-US"/>
        </w:rPr>
        <w:t xml:space="preserve">. </w:t>
      </w:r>
      <w:r w:rsidR="00D25E69" w:rsidRPr="001F5109">
        <w:rPr>
          <w:lang w:val="en-US"/>
        </w:rPr>
        <w:t xml:space="preserve">Compared to that, the </w:t>
      </w:r>
      <w:del w:id="156" w:author="Matthias Horn" w:date="2015-11-06T10:15:00Z">
        <w:r w:rsidR="00D25E69" w:rsidRPr="001F5109" w:rsidDel="007D5BFC">
          <w:rPr>
            <w:lang w:val="en-US"/>
          </w:rPr>
          <w:delText xml:space="preserve">OTU </w:delText>
        </w:r>
      </w:del>
      <w:ins w:id="157" w:author="Matthias Horn" w:date="2015-11-06T10:15:00Z">
        <w:r w:rsidR="007D5BFC">
          <w:rPr>
            <w:lang w:val="en-US"/>
          </w:rPr>
          <w:t>amplicon-based</w:t>
        </w:r>
        <w:r w:rsidR="007D5BFC" w:rsidRPr="001F5109">
          <w:rPr>
            <w:lang w:val="en-US"/>
          </w:rPr>
          <w:t xml:space="preserve"> </w:t>
        </w:r>
      </w:ins>
      <w:r w:rsidR="00D25E69" w:rsidRPr="001F5109">
        <w:rPr>
          <w:lang w:val="en-US"/>
        </w:rPr>
        <w:t xml:space="preserve">screening revealed </w:t>
      </w:r>
      <w:r w:rsidR="00167F57" w:rsidRPr="001F5109">
        <w:rPr>
          <w:lang w:val="en-US"/>
        </w:rPr>
        <w:t xml:space="preserve">that </w:t>
      </w:r>
      <w:commentRangeStart w:id="158"/>
      <w:r w:rsidR="00D25E69" w:rsidRPr="001F5109">
        <w:rPr>
          <w:lang w:val="en-US"/>
        </w:rPr>
        <w:t xml:space="preserve">80% </w:t>
      </w:r>
      <w:r w:rsidR="00167F57" w:rsidRPr="001F5109">
        <w:rPr>
          <w:lang w:val="en-US"/>
        </w:rPr>
        <w:t>of the investigated cooling tower samples were positive for Legionella</w:t>
      </w:r>
      <w:del w:id="159" w:author="Matthias Horn" w:date="2015-11-06T10:15:00Z">
        <w:r w:rsidR="002C6C69" w:rsidRPr="001F5109" w:rsidDel="007D5BFC">
          <w:rPr>
            <w:lang w:val="en-US"/>
          </w:rPr>
          <w:delText xml:space="preserve"> </w:delText>
        </w:r>
      </w:del>
      <w:commentRangeEnd w:id="158"/>
      <w:r w:rsidR="007D5BFC">
        <w:rPr>
          <w:rStyle w:val="CommentReference"/>
        </w:rPr>
        <w:commentReference w:id="158"/>
      </w:r>
      <w:del w:id="160" w:author="Matthias Horn" w:date="2015-11-06T10:15:00Z">
        <w:r w:rsidR="002C6C69" w:rsidRPr="001F5109" w:rsidDel="007D5BFC">
          <w:rPr>
            <w:lang w:val="en-US"/>
          </w:rPr>
          <w:delText>(Tsao et al., in preparation)</w:delText>
        </w:r>
      </w:del>
      <w:r w:rsidR="00167F57" w:rsidRPr="001F5109">
        <w:rPr>
          <w:lang w:val="en-US"/>
        </w:rPr>
        <w:t>.</w:t>
      </w:r>
      <w:r w:rsidR="00907F2D" w:rsidRPr="001F5109">
        <w:rPr>
          <w:color w:val="FF0000"/>
          <w:lang w:val="en-US"/>
        </w:rPr>
        <w:t xml:space="preserve"> </w:t>
      </w:r>
      <w:r w:rsidR="00907F2D" w:rsidRPr="001F5109">
        <w:rPr>
          <w:lang w:val="en-US"/>
        </w:rPr>
        <w:t xml:space="preserve">Thus, </w:t>
      </w:r>
      <w:r w:rsidR="0073546E" w:rsidRPr="001F5109">
        <w:rPr>
          <w:lang w:val="en-US"/>
        </w:rPr>
        <w:t xml:space="preserve">results </w:t>
      </w:r>
      <w:r w:rsidR="00D46742" w:rsidRPr="001F5109">
        <w:rPr>
          <w:lang w:val="en-US"/>
        </w:rPr>
        <w:t xml:space="preserve">obtained from waters with high organic burden </w:t>
      </w:r>
      <w:r w:rsidR="0073546E" w:rsidRPr="001F5109">
        <w:rPr>
          <w:lang w:val="en-US"/>
        </w:rPr>
        <w:t>are not reliable</w:t>
      </w:r>
      <w:r w:rsidR="00D46742" w:rsidRPr="001F5109">
        <w:rPr>
          <w:lang w:val="en-US"/>
        </w:rPr>
        <w:t>. In fact</w:t>
      </w:r>
      <w:r w:rsidR="0073546E" w:rsidRPr="001F5109">
        <w:rPr>
          <w:lang w:val="en-US"/>
        </w:rPr>
        <w:t xml:space="preserve">, the </w:t>
      </w:r>
      <w:r w:rsidR="0073546E" w:rsidRPr="001F5109">
        <w:rPr>
          <w:bCs/>
          <w:noProof/>
          <w:lang w:val="en-US"/>
        </w:rPr>
        <w:t xml:space="preserve">ISO 11731-2 standard protocol was </w:t>
      </w:r>
      <w:r w:rsidR="00D46742" w:rsidRPr="001F5109">
        <w:rPr>
          <w:bCs/>
          <w:noProof/>
          <w:lang w:val="en-US"/>
        </w:rPr>
        <w:t xml:space="preserve">actually </w:t>
      </w:r>
      <w:r w:rsidR="0073546E" w:rsidRPr="001F5109">
        <w:rPr>
          <w:bCs/>
          <w:noProof/>
          <w:lang w:val="en-US"/>
        </w:rPr>
        <w:t>established for waters with low bacterial counts (e.g. tap water)</w:t>
      </w:r>
      <w:r w:rsidR="00D46742" w:rsidRPr="001F5109">
        <w:rPr>
          <w:bCs/>
          <w:noProof/>
          <w:lang w:val="en-US"/>
        </w:rPr>
        <w:t xml:space="preserve">, it is however, </w:t>
      </w:r>
      <w:r w:rsidR="00334A76" w:rsidRPr="001F5109">
        <w:rPr>
          <w:bCs/>
          <w:noProof/>
          <w:lang w:val="en-US"/>
        </w:rPr>
        <w:t xml:space="preserve">widely used for </w:t>
      </w:r>
      <w:r w:rsidR="00334A76" w:rsidRPr="007D5BFC">
        <w:rPr>
          <w:bCs/>
          <w:i/>
          <w:noProof/>
          <w:lang w:val="en-US"/>
          <w:rPrChange w:id="161" w:author="Matthias Horn" w:date="2015-11-06T10:16:00Z">
            <w:rPr>
              <w:bCs/>
              <w:noProof/>
              <w:lang w:val="en-US"/>
            </w:rPr>
          </w:rPrChange>
        </w:rPr>
        <w:t>Legionella</w:t>
      </w:r>
      <w:r w:rsidR="00334A76" w:rsidRPr="001F5109">
        <w:rPr>
          <w:bCs/>
          <w:noProof/>
          <w:lang w:val="en-US"/>
        </w:rPr>
        <w:t xml:space="preserve"> detection also from engineered waters</w:t>
      </w:r>
      <w:r w:rsidR="0073546E" w:rsidRPr="001F5109">
        <w:rPr>
          <w:bCs/>
          <w:noProof/>
          <w:lang w:val="en-US"/>
        </w:rPr>
        <w:t xml:space="preserve">. </w:t>
      </w:r>
      <w:r w:rsidR="00907F2D" w:rsidRPr="001F5109">
        <w:rPr>
          <w:bCs/>
          <w:noProof/>
          <w:lang w:val="en-US"/>
        </w:rPr>
        <w:t>Other</w:t>
      </w:r>
      <w:r w:rsidR="00DD07F6" w:rsidRPr="001F5109">
        <w:rPr>
          <w:bCs/>
          <w:noProof/>
          <w:lang w:val="en-US"/>
        </w:rPr>
        <w:t xml:space="preserve">, </w:t>
      </w:r>
      <w:r w:rsidR="0073546E" w:rsidRPr="001F5109">
        <w:rPr>
          <w:lang w:val="en-US"/>
        </w:rPr>
        <w:t xml:space="preserve">molecular biological methods like the newly established CARD-FISH </w:t>
      </w:r>
      <w:r w:rsidR="00334A76" w:rsidRPr="001F5109">
        <w:rPr>
          <w:lang w:val="en-US"/>
        </w:rPr>
        <w:t xml:space="preserve">have been demonstrated to </w:t>
      </w:r>
      <w:r w:rsidR="0073546E" w:rsidRPr="001F5109">
        <w:rPr>
          <w:lang w:val="en-US"/>
        </w:rPr>
        <w:t xml:space="preserve">reveal </w:t>
      </w:r>
      <w:r w:rsidR="00D25E69" w:rsidRPr="001F5109">
        <w:rPr>
          <w:lang w:val="en-US"/>
        </w:rPr>
        <w:t>higher</w:t>
      </w:r>
      <w:r w:rsidR="0073546E" w:rsidRPr="001F5109">
        <w:rPr>
          <w:lang w:val="en-US"/>
        </w:rPr>
        <w:t xml:space="preserve"> numbers of </w:t>
      </w:r>
      <w:r w:rsidR="0073546E" w:rsidRPr="001F5109">
        <w:rPr>
          <w:i/>
          <w:lang w:val="en-US"/>
        </w:rPr>
        <w:t>Legionella</w:t>
      </w:r>
      <w:r w:rsidR="0073546E" w:rsidRPr="001F5109">
        <w:rPr>
          <w:lang w:val="en-US"/>
        </w:rPr>
        <w:t xml:space="preserve"> positive samples and also higher concentrations</w:t>
      </w:r>
      <w:r w:rsidR="007C0E43" w:rsidRPr="001F5109">
        <w:rPr>
          <w:lang w:val="en-US"/>
        </w:rPr>
        <w:t xml:space="preserve"> </w:t>
      </w:r>
      <w:r w:rsidR="00907F2D" w:rsidRPr="001F5109">
        <w:rPr>
          <w:lang w:val="en-US"/>
        </w:rPr>
        <w:t xml:space="preserve">compared to the standard method </w:t>
      </w:r>
      <w:r w:rsidR="00901D47" w:rsidRPr="001F5109">
        <w:rPr>
          <w:noProof/>
          <w:color w:val="FF0000"/>
          <w:lang w:val="en-US"/>
        </w:rPr>
        <w:t>(59)</w:t>
      </w:r>
      <w:r w:rsidR="0073546E" w:rsidRPr="001F5109">
        <w:rPr>
          <w:lang w:val="en-US"/>
        </w:rPr>
        <w:t>.</w:t>
      </w:r>
      <w:r w:rsidR="00DD07F6" w:rsidRPr="001F5109">
        <w:rPr>
          <w:lang w:val="en-US"/>
        </w:rPr>
        <w:t xml:space="preserve"> </w:t>
      </w:r>
      <w:r w:rsidR="0073546E" w:rsidRPr="001F5109">
        <w:rPr>
          <w:lang w:val="en-US"/>
        </w:rPr>
        <w:t xml:space="preserve">Moreover, </w:t>
      </w:r>
      <w:r w:rsidR="007C0E43" w:rsidRPr="001F5109">
        <w:rPr>
          <w:color w:val="FF0000"/>
          <w:lang w:val="en-US"/>
        </w:rPr>
        <w:t xml:space="preserve">Kirschner et al. </w:t>
      </w:r>
      <w:r w:rsidR="007C0E43" w:rsidRPr="001F5109">
        <w:rPr>
          <w:lang w:val="en-US"/>
        </w:rPr>
        <w:t>showed</w:t>
      </w:r>
      <w:r w:rsidR="0073546E" w:rsidRPr="001F5109">
        <w:rPr>
          <w:lang w:val="en-US"/>
        </w:rPr>
        <w:t xml:space="preserve"> that after disinfection </w:t>
      </w:r>
      <w:r w:rsidR="0073546E" w:rsidRPr="001F5109">
        <w:rPr>
          <w:i/>
          <w:lang w:val="en-US"/>
        </w:rPr>
        <w:t>L. pneumophila</w:t>
      </w:r>
      <w:r w:rsidR="0073546E" w:rsidRPr="001F5109">
        <w:rPr>
          <w:lang w:val="en-US"/>
        </w:rPr>
        <w:t xml:space="preserve"> still remained detectable by CARD-FISH and that after a short drop, the concentration re-increased quickly. </w:t>
      </w:r>
      <w:r w:rsidR="007C0E43" w:rsidRPr="001F5109">
        <w:rPr>
          <w:lang w:val="en-US"/>
        </w:rPr>
        <w:t>Hence</w:t>
      </w:r>
      <w:r w:rsidR="0073546E" w:rsidRPr="001F5109">
        <w:rPr>
          <w:lang w:val="en-US"/>
        </w:rPr>
        <w:t xml:space="preserve">, </w:t>
      </w:r>
      <w:r w:rsidR="0073546E" w:rsidRPr="001F5109">
        <w:rPr>
          <w:i/>
          <w:lang w:val="en-US"/>
        </w:rPr>
        <w:t>L. pneumophila</w:t>
      </w:r>
      <w:r w:rsidR="0073546E" w:rsidRPr="001F5109">
        <w:rPr>
          <w:lang w:val="en-US"/>
        </w:rPr>
        <w:t xml:space="preserve"> cells that enter the VBNC state after disinfection are still detectable by this method. In other studies, </w:t>
      </w:r>
      <w:r w:rsidR="00334A76" w:rsidRPr="001F5109">
        <w:rPr>
          <w:lang w:val="en-US"/>
        </w:rPr>
        <w:t>aiming</w:t>
      </w:r>
      <w:r w:rsidR="0073546E" w:rsidRPr="001F5109">
        <w:rPr>
          <w:lang w:val="en-US"/>
        </w:rPr>
        <w:t xml:space="preserve"> to detect and enumerate legionellae in waters with high turbidity and massive bacterial growth, similar problems with the culture method arose and standard protocols had to be </w:t>
      </w:r>
      <w:del w:id="162" w:author="Matthias Horn" w:date="2015-11-06T10:16:00Z">
        <w:r w:rsidR="0073546E" w:rsidRPr="001F5109" w:rsidDel="007D5BFC">
          <w:rPr>
            <w:lang w:val="en-US"/>
          </w:rPr>
          <w:delText xml:space="preserve">adapted </w:delText>
        </w:r>
      </w:del>
      <w:ins w:id="163" w:author="Matthias Horn" w:date="2015-11-06T10:16:00Z">
        <w:r w:rsidR="007D5BFC">
          <w:rPr>
            <w:lang w:val="en-US"/>
          </w:rPr>
          <w:t>modified</w:t>
        </w:r>
        <w:r w:rsidR="007D5BFC" w:rsidRPr="001F5109">
          <w:rPr>
            <w:lang w:val="en-US"/>
          </w:rPr>
          <w:t xml:space="preserve"> </w:t>
        </w:r>
      </w:ins>
      <w:r w:rsidR="00901D47" w:rsidRPr="001F5109">
        <w:rPr>
          <w:noProof/>
          <w:color w:val="FF0000"/>
          <w:lang w:val="en-US"/>
        </w:rPr>
        <w:t>(60)</w:t>
      </w:r>
      <w:r w:rsidR="0073546E" w:rsidRPr="001F5109">
        <w:rPr>
          <w:lang w:val="en-US"/>
        </w:rPr>
        <w:t>.</w:t>
      </w:r>
      <w:r w:rsidR="00A0038C" w:rsidRPr="001F5109">
        <w:rPr>
          <w:lang w:val="en-GB"/>
        </w:rPr>
        <w:t xml:space="preserve"> </w:t>
      </w:r>
      <w:r w:rsidR="00A0038C" w:rsidRPr="001F5109">
        <w:rPr>
          <w:lang w:val="en-US"/>
        </w:rPr>
        <w:t>Magnet et al.</w:t>
      </w:r>
      <w:r w:rsidR="0073546E" w:rsidRPr="001F5109">
        <w:rPr>
          <w:lang w:val="en-US"/>
        </w:rPr>
        <w:t xml:space="preserve"> </w:t>
      </w:r>
      <w:r w:rsidR="00901D47" w:rsidRPr="001F5109">
        <w:rPr>
          <w:noProof/>
          <w:color w:val="FF0000"/>
          <w:lang w:val="en-US"/>
        </w:rPr>
        <w:t>(61)</w:t>
      </w:r>
      <w:r w:rsidR="0073546E" w:rsidRPr="001F5109">
        <w:rPr>
          <w:lang w:val="en-US"/>
        </w:rPr>
        <w:t xml:space="preserve"> detected </w:t>
      </w:r>
      <w:r w:rsidR="0073546E" w:rsidRPr="001F5109">
        <w:rPr>
          <w:i/>
          <w:lang w:val="en-US"/>
        </w:rPr>
        <w:t>Legionella</w:t>
      </w:r>
      <w:r w:rsidR="0073546E" w:rsidRPr="001F5109">
        <w:rPr>
          <w:lang w:val="en-US"/>
        </w:rPr>
        <w:t xml:space="preserve"> by </w:t>
      </w:r>
      <w:r w:rsidR="0073546E" w:rsidRPr="001F5109">
        <w:rPr>
          <w:i/>
          <w:lang w:val="en-US"/>
        </w:rPr>
        <w:t xml:space="preserve">Acanthamoeba </w:t>
      </w:r>
      <w:r w:rsidR="0073546E" w:rsidRPr="001F5109">
        <w:rPr>
          <w:lang w:val="en-US"/>
        </w:rPr>
        <w:t xml:space="preserve">co-culture in 75.7% of the investigated wastewater- and drinking water treatment plants. As other studies have shown, co-culture is another </w:t>
      </w:r>
      <w:r w:rsidR="00907F2D" w:rsidRPr="001F5109">
        <w:rPr>
          <w:lang w:val="en-US"/>
        </w:rPr>
        <w:t xml:space="preserve">sensitive </w:t>
      </w:r>
      <w:r w:rsidR="0073546E" w:rsidRPr="001F5109">
        <w:rPr>
          <w:lang w:val="en-US"/>
        </w:rPr>
        <w:t xml:space="preserve">tool to isolate </w:t>
      </w:r>
      <w:r w:rsidR="0073546E" w:rsidRPr="001F5109">
        <w:rPr>
          <w:i/>
          <w:lang w:val="en-US"/>
        </w:rPr>
        <w:t>Legionella</w:t>
      </w:r>
      <w:r w:rsidR="0073546E" w:rsidRPr="001F5109">
        <w:rPr>
          <w:lang w:val="en-US"/>
        </w:rPr>
        <w:t xml:space="preserve"> and other potentially pathogenic bacteria like </w:t>
      </w:r>
      <w:ins w:id="164" w:author="Matthias Horn" w:date="2015-11-06T10:17:00Z">
        <w:r w:rsidR="007D5BFC">
          <w:rPr>
            <w:lang w:val="en-US"/>
          </w:rPr>
          <w:t>c</w:t>
        </w:r>
      </w:ins>
      <w:del w:id="165" w:author="Matthias Horn" w:date="2015-11-06T10:17:00Z">
        <w:r w:rsidR="0073546E" w:rsidRPr="007D5BFC" w:rsidDel="007D5BFC">
          <w:rPr>
            <w:lang w:val="en-US"/>
            <w:rPrChange w:id="166" w:author="Matthias Horn" w:date="2015-11-06T10:17:00Z">
              <w:rPr>
                <w:i/>
                <w:lang w:val="en-US"/>
              </w:rPr>
            </w:rPrChange>
          </w:rPr>
          <w:delText>C</w:delText>
        </w:r>
      </w:del>
      <w:r w:rsidR="0073546E" w:rsidRPr="007D5BFC">
        <w:rPr>
          <w:lang w:val="en-US"/>
          <w:rPrChange w:id="167" w:author="Matthias Horn" w:date="2015-11-06T10:17:00Z">
            <w:rPr>
              <w:i/>
              <w:lang w:val="en-US"/>
            </w:rPr>
          </w:rPrChange>
        </w:rPr>
        <w:t>hlamydia</w:t>
      </w:r>
      <w:ins w:id="168" w:author="Matthias Horn" w:date="2015-11-06T10:17:00Z">
        <w:r w:rsidR="007D5BFC" w:rsidRPr="007D5BFC">
          <w:rPr>
            <w:lang w:val="en-US"/>
            <w:rPrChange w:id="169" w:author="Matthias Horn" w:date="2015-11-06T10:17:00Z">
              <w:rPr>
                <w:i/>
                <w:lang w:val="en-US"/>
              </w:rPr>
            </w:rPrChange>
          </w:rPr>
          <w:t>e</w:t>
        </w:r>
      </w:ins>
      <w:del w:id="170" w:author="Matthias Horn" w:date="2015-11-06T10:17:00Z">
        <w:r w:rsidR="0073546E" w:rsidRPr="001F5109" w:rsidDel="007D5BFC">
          <w:rPr>
            <w:lang w:val="en-US"/>
          </w:rPr>
          <w:delText xml:space="preserve"> ssp.</w:delText>
        </w:r>
      </w:del>
      <w:r w:rsidR="0073546E" w:rsidRPr="001F5109">
        <w:rPr>
          <w:lang w:val="en-US"/>
        </w:rPr>
        <w:t xml:space="preserve">, </w:t>
      </w:r>
      <w:r w:rsidR="0073546E" w:rsidRPr="001F5109">
        <w:rPr>
          <w:i/>
          <w:lang w:val="en-US"/>
        </w:rPr>
        <w:t>Pseudomonas</w:t>
      </w:r>
      <w:r w:rsidR="0073546E" w:rsidRPr="001F5109">
        <w:rPr>
          <w:lang w:val="en-US"/>
        </w:rPr>
        <w:t xml:space="preserve"> spp.</w:t>
      </w:r>
      <w:r w:rsidR="00A03321" w:rsidRPr="001F5109">
        <w:rPr>
          <w:lang w:val="en-US"/>
        </w:rPr>
        <w:t xml:space="preserve"> or mycobacteria</w:t>
      </w:r>
      <w:r w:rsidR="00907F2D" w:rsidRPr="001F5109">
        <w:rPr>
          <w:lang w:val="en-US"/>
        </w:rPr>
        <w:t xml:space="preserve"> from</w:t>
      </w:r>
      <w:r w:rsidR="0073546E" w:rsidRPr="001F5109">
        <w:rPr>
          <w:lang w:val="en-US"/>
        </w:rPr>
        <w:t xml:space="preserve"> </w:t>
      </w:r>
      <w:r w:rsidR="00907F2D" w:rsidRPr="001F5109">
        <w:rPr>
          <w:lang w:val="en-US"/>
        </w:rPr>
        <w:t>various sampling sources</w:t>
      </w:r>
      <w:r w:rsidR="00907F2D" w:rsidRPr="001F5109">
        <w:rPr>
          <w:color w:val="FF0000"/>
          <w:lang w:val="en-US"/>
        </w:rPr>
        <w:t xml:space="preserve"> </w:t>
      </w:r>
      <w:r w:rsidR="00901D47" w:rsidRPr="001F5109">
        <w:rPr>
          <w:noProof/>
          <w:color w:val="FF0000"/>
          <w:lang w:val="en-US"/>
        </w:rPr>
        <w:t>(</w:t>
      </w:r>
      <w:commentRangeStart w:id="171"/>
      <w:r w:rsidR="00901D47" w:rsidRPr="001F5109">
        <w:rPr>
          <w:noProof/>
          <w:color w:val="FF0000"/>
          <w:lang w:val="en-US"/>
        </w:rPr>
        <w:t>53, 62, 63</w:t>
      </w:r>
      <w:commentRangeEnd w:id="171"/>
      <w:r w:rsidR="007D5BFC">
        <w:rPr>
          <w:rStyle w:val="CommentReference"/>
        </w:rPr>
        <w:commentReference w:id="171"/>
      </w:r>
      <w:r w:rsidR="00901D47" w:rsidRPr="001F5109">
        <w:rPr>
          <w:noProof/>
          <w:color w:val="FF0000"/>
          <w:lang w:val="en-US"/>
        </w:rPr>
        <w:t>)</w:t>
      </w:r>
      <w:r w:rsidR="00A03321" w:rsidRPr="001F5109">
        <w:rPr>
          <w:color w:val="FF0000"/>
          <w:lang w:val="en-US"/>
        </w:rPr>
        <w:t>.</w:t>
      </w:r>
      <w:r w:rsidR="00A03321" w:rsidRPr="001F5109">
        <w:rPr>
          <w:lang w:val="en-US"/>
        </w:rPr>
        <w:t xml:space="preserve"> </w:t>
      </w:r>
    </w:p>
    <w:p w14:paraId="0AEADD40" w14:textId="77777777" w:rsidR="005170BD" w:rsidRPr="001F5109" w:rsidRDefault="005170BD" w:rsidP="005170BD">
      <w:pPr>
        <w:spacing w:before="240" w:line="360" w:lineRule="auto"/>
        <w:jc w:val="both"/>
        <w:rPr>
          <w:lang w:val="en-US"/>
        </w:rPr>
      </w:pPr>
      <w:r w:rsidRPr="001F5109">
        <w:rPr>
          <w:lang w:val="en-US"/>
        </w:rPr>
        <w:lastRenderedPageBreak/>
        <w:t xml:space="preserve">Independently from seasons, temperatures in the two hospital cooling towers varied between 20°C and 30°C and therefore provided ideal temperatures for </w:t>
      </w:r>
      <w:r w:rsidRPr="001F5109">
        <w:rPr>
          <w:i/>
          <w:lang w:val="en-US"/>
        </w:rPr>
        <w:t>Legionella</w:t>
      </w:r>
      <w:r w:rsidRPr="001F5109">
        <w:rPr>
          <w:lang w:val="en-US"/>
        </w:rPr>
        <w:t xml:space="preserve"> growth. For the companies cooling tower temperatures below 20°C were measured at the beginning of the operating time, as this cooling tower was not in use during the winter (November to March). </w:t>
      </w:r>
      <w:r w:rsidR="00334A76" w:rsidRPr="001F5109">
        <w:rPr>
          <w:lang w:val="en-US"/>
        </w:rPr>
        <w:t>A</w:t>
      </w:r>
      <w:r w:rsidRPr="001F5109">
        <w:rPr>
          <w:lang w:val="en-US"/>
        </w:rPr>
        <w:t xml:space="preserve">ll </w:t>
      </w:r>
      <w:r w:rsidRPr="001F5109">
        <w:rPr>
          <w:i/>
          <w:lang w:val="en-US"/>
        </w:rPr>
        <w:t>Legionella</w:t>
      </w:r>
      <w:r w:rsidRPr="001F5109">
        <w:rPr>
          <w:lang w:val="en-US"/>
        </w:rPr>
        <w:t xml:space="preserve">-positive </w:t>
      </w:r>
      <w:r w:rsidR="00BB6655" w:rsidRPr="001F5109">
        <w:rPr>
          <w:lang w:val="en-US"/>
        </w:rPr>
        <w:t>CT-Comp and CT-Hos1</w:t>
      </w:r>
      <w:r w:rsidRPr="001F5109">
        <w:rPr>
          <w:lang w:val="en-US"/>
        </w:rPr>
        <w:t xml:space="preserve"> samples showed higher temperatures between 26°C and 30°C. </w:t>
      </w:r>
    </w:p>
    <w:p w14:paraId="6F368A95" w14:textId="77777777" w:rsidR="00D224F0" w:rsidRPr="001F5109" w:rsidRDefault="00937D33" w:rsidP="007442CB">
      <w:pPr>
        <w:spacing w:before="240" w:line="360" w:lineRule="auto"/>
        <w:jc w:val="both"/>
        <w:rPr>
          <w:lang w:val="en-US"/>
        </w:rPr>
      </w:pPr>
      <w:r w:rsidRPr="001F5109">
        <w:rPr>
          <w:iCs/>
          <w:lang w:val="en-US"/>
        </w:rPr>
        <w:t xml:space="preserve">The </w:t>
      </w:r>
      <w:r w:rsidR="005170BD" w:rsidRPr="001F5109">
        <w:rPr>
          <w:iCs/>
          <w:lang w:val="en-US"/>
        </w:rPr>
        <w:t xml:space="preserve">tap waters were all negative, but the </w:t>
      </w:r>
      <w:r w:rsidRPr="001F5109">
        <w:rPr>
          <w:iCs/>
          <w:lang w:val="en-US"/>
        </w:rPr>
        <w:t>sample</w:t>
      </w:r>
      <w:r w:rsidR="006D770B" w:rsidRPr="001F5109">
        <w:rPr>
          <w:iCs/>
          <w:lang w:val="en-US"/>
        </w:rPr>
        <w:t xml:space="preserve"> from the shower head </w:t>
      </w:r>
      <w:r w:rsidR="00334A76" w:rsidRPr="001F5109">
        <w:rPr>
          <w:iCs/>
          <w:lang w:val="en-US"/>
        </w:rPr>
        <w:t>was</w:t>
      </w:r>
      <w:r w:rsidRPr="001F5109">
        <w:rPr>
          <w:iCs/>
          <w:lang w:val="en-US"/>
        </w:rPr>
        <w:t xml:space="preserve"> positive for </w:t>
      </w:r>
      <w:r w:rsidRPr="001F5109">
        <w:rPr>
          <w:i/>
          <w:iCs/>
          <w:lang w:val="en-US"/>
        </w:rPr>
        <w:t>L. pneumophila</w:t>
      </w:r>
      <w:r w:rsidRPr="001F5109">
        <w:rPr>
          <w:iCs/>
          <w:lang w:val="en-US"/>
        </w:rPr>
        <w:t xml:space="preserve"> serogroup 2–14) in low concentration (6 CFU/100 ml), even though cleaning and disinfection measures were carried out before.</w:t>
      </w:r>
      <w:r w:rsidR="007708B8" w:rsidRPr="001F5109">
        <w:rPr>
          <w:iCs/>
          <w:lang w:val="en-US"/>
        </w:rPr>
        <w:t xml:space="preserve"> </w:t>
      </w:r>
      <w:r w:rsidR="00616AA9" w:rsidRPr="001F5109">
        <w:rPr>
          <w:lang w:val="en-US"/>
        </w:rPr>
        <w:t xml:space="preserve">Increased numbers of </w:t>
      </w:r>
      <w:r w:rsidR="00616AA9" w:rsidRPr="001F5109">
        <w:rPr>
          <w:i/>
          <w:lang w:val="en-US"/>
        </w:rPr>
        <w:t xml:space="preserve">L. rubrilucens </w:t>
      </w:r>
      <w:r w:rsidR="00616AA9" w:rsidRPr="001F5109">
        <w:rPr>
          <w:lang w:val="en-US"/>
        </w:rPr>
        <w:t xml:space="preserve">(600 CFU/100 ml) were detected in a sample that was taken from CT-Hos1 </w:t>
      </w:r>
      <w:r w:rsidR="001B7B0B" w:rsidRPr="001F5109">
        <w:rPr>
          <w:lang w:val="en-US"/>
        </w:rPr>
        <w:t>shortly</w:t>
      </w:r>
      <w:r w:rsidR="00616AA9" w:rsidRPr="001F5109">
        <w:rPr>
          <w:lang w:val="en-US"/>
        </w:rPr>
        <w:t xml:space="preserve"> after disinfection, whereas all other samples (3/4) were disinfected one day before sampling and showed highly increased concentrations of </w:t>
      </w:r>
      <w:r w:rsidR="00616AA9" w:rsidRPr="001F5109">
        <w:rPr>
          <w:i/>
          <w:lang w:val="en-US"/>
        </w:rPr>
        <w:t xml:space="preserve">L. rubrilucens </w:t>
      </w:r>
      <w:r w:rsidR="00616AA9" w:rsidRPr="001F5109">
        <w:rPr>
          <w:lang w:val="en-US"/>
        </w:rPr>
        <w:t xml:space="preserve">(18000–22000 CFU/100 ml). As shown </w:t>
      </w:r>
      <w:r w:rsidR="00334A76" w:rsidRPr="001F5109">
        <w:rPr>
          <w:lang w:val="en-US"/>
        </w:rPr>
        <w:t xml:space="preserve">by </w:t>
      </w:r>
      <w:r w:rsidR="00616AA9" w:rsidRPr="001F5109">
        <w:rPr>
          <w:lang w:val="en-US"/>
        </w:rPr>
        <w:t xml:space="preserve">real-time PCR, </w:t>
      </w:r>
      <w:r w:rsidR="00616AA9" w:rsidRPr="001F5109">
        <w:rPr>
          <w:i/>
          <w:lang w:val="en-US"/>
        </w:rPr>
        <w:t xml:space="preserve">L. rubrilucens </w:t>
      </w:r>
      <w:r w:rsidR="00616AA9" w:rsidRPr="001F5109">
        <w:rPr>
          <w:lang w:val="en-US"/>
        </w:rPr>
        <w:t xml:space="preserve">always co-occurred with </w:t>
      </w:r>
      <w:r w:rsidR="00616AA9" w:rsidRPr="001F5109">
        <w:rPr>
          <w:i/>
          <w:lang w:val="en-US"/>
        </w:rPr>
        <w:t>Acanthamoeba</w:t>
      </w:r>
      <w:r w:rsidR="001B7B0B" w:rsidRPr="001F5109">
        <w:rPr>
          <w:lang w:val="en-US"/>
        </w:rPr>
        <w:t xml:space="preserve"> or Vahlkampfiidae or </w:t>
      </w:r>
      <w:r w:rsidR="00616AA9" w:rsidRPr="001F5109">
        <w:rPr>
          <w:lang w:val="en-US"/>
        </w:rPr>
        <w:t xml:space="preserve">both amoebal groups. </w:t>
      </w:r>
      <w:r w:rsidR="00D224F0" w:rsidRPr="001F5109">
        <w:rPr>
          <w:lang w:val="en-US"/>
        </w:rPr>
        <w:t>Compared to that, no legionellae could be detected in CT-Hos2 by</w:t>
      </w:r>
      <w:r w:rsidR="00334A76" w:rsidRPr="001F5109">
        <w:rPr>
          <w:lang w:val="en-US"/>
        </w:rPr>
        <w:t xml:space="preserve"> the </w:t>
      </w:r>
      <w:r w:rsidR="00D224F0" w:rsidRPr="001F5109">
        <w:rPr>
          <w:lang w:val="en-US"/>
        </w:rPr>
        <w:t xml:space="preserve">standard method, whereas </w:t>
      </w:r>
      <w:r w:rsidR="00D224F0" w:rsidRPr="001F5109">
        <w:rPr>
          <w:i/>
          <w:lang w:val="en-US"/>
        </w:rPr>
        <w:t xml:space="preserve">Acanthamoeba, </w:t>
      </w:r>
      <w:r w:rsidR="00D224F0" w:rsidRPr="001F5109">
        <w:rPr>
          <w:lang w:val="en-US"/>
        </w:rPr>
        <w:t xml:space="preserve">Vahlkampfiidae and even </w:t>
      </w:r>
      <w:r w:rsidR="00D224F0" w:rsidRPr="001F5109">
        <w:rPr>
          <w:i/>
          <w:lang w:val="en-US"/>
        </w:rPr>
        <w:t>Vermamoeba</w:t>
      </w:r>
      <w:r w:rsidR="00D224F0" w:rsidRPr="001F5109">
        <w:rPr>
          <w:lang w:val="en-US"/>
        </w:rPr>
        <w:t xml:space="preserve"> were detected. </w:t>
      </w:r>
    </w:p>
    <w:p w14:paraId="1A6F6806" w14:textId="77777777" w:rsidR="00A9499B" w:rsidRPr="001F5109" w:rsidRDefault="00AA69FA" w:rsidP="007442CB">
      <w:pPr>
        <w:spacing w:before="240" w:line="360" w:lineRule="auto"/>
        <w:jc w:val="both"/>
        <w:rPr>
          <w:lang w:val="en-US"/>
        </w:rPr>
      </w:pPr>
      <w:r w:rsidRPr="001F5109">
        <w:rPr>
          <w:i/>
          <w:lang w:val="en-US"/>
        </w:rPr>
        <w:t xml:space="preserve">P. aeruginosa </w:t>
      </w:r>
      <w:r w:rsidR="00051161" w:rsidRPr="001F5109">
        <w:rPr>
          <w:lang w:val="en-US"/>
        </w:rPr>
        <w:t xml:space="preserve">was </w:t>
      </w:r>
      <w:r w:rsidR="000F3563" w:rsidRPr="001F5109">
        <w:rPr>
          <w:lang w:val="en-US"/>
        </w:rPr>
        <w:t>generally</w:t>
      </w:r>
      <w:r w:rsidRPr="001F5109">
        <w:rPr>
          <w:lang w:val="en-US"/>
        </w:rPr>
        <w:t xml:space="preserve"> detected in low concentrations in cooling towers</w:t>
      </w:r>
      <w:r w:rsidR="000F3563" w:rsidRPr="001F5109">
        <w:rPr>
          <w:lang w:val="en-US"/>
        </w:rPr>
        <w:t>,</w:t>
      </w:r>
      <w:r w:rsidRPr="001F5109">
        <w:rPr>
          <w:lang w:val="en-US"/>
        </w:rPr>
        <w:t xml:space="preserve"> whereas </w:t>
      </w:r>
      <w:r w:rsidR="00C23D74" w:rsidRPr="001F5109">
        <w:rPr>
          <w:lang w:val="en-US"/>
        </w:rPr>
        <w:t>increased</w:t>
      </w:r>
      <w:r w:rsidRPr="001F5109">
        <w:rPr>
          <w:lang w:val="en-US"/>
        </w:rPr>
        <w:t xml:space="preserve"> concentrations </w:t>
      </w:r>
      <w:r w:rsidR="000F3563" w:rsidRPr="001F5109">
        <w:rPr>
          <w:lang w:val="en-US"/>
        </w:rPr>
        <w:t>were</w:t>
      </w:r>
      <w:r w:rsidRPr="001F5109">
        <w:rPr>
          <w:lang w:val="en-US"/>
        </w:rPr>
        <w:t xml:space="preserve"> measured at </w:t>
      </w:r>
      <w:r w:rsidR="00E27E6B" w:rsidRPr="001F5109">
        <w:rPr>
          <w:lang w:val="en-US"/>
        </w:rPr>
        <w:t>elevated temperatures</w:t>
      </w:r>
      <w:r w:rsidR="008A4365" w:rsidRPr="001F5109">
        <w:rPr>
          <w:lang w:val="en-US"/>
        </w:rPr>
        <w:t xml:space="preserve"> </w:t>
      </w:r>
      <w:r w:rsidR="00E27E6B" w:rsidRPr="001F5109">
        <w:rPr>
          <w:lang w:val="en-US"/>
        </w:rPr>
        <w:t>(</w:t>
      </w:r>
      <w:r w:rsidRPr="001F5109">
        <w:rPr>
          <w:lang w:val="en-US"/>
        </w:rPr>
        <w:t>27°C</w:t>
      </w:r>
      <w:r w:rsidR="00E27E6B" w:rsidRPr="001F5109">
        <w:rPr>
          <w:lang w:val="en-US"/>
        </w:rPr>
        <w:t>)</w:t>
      </w:r>
      <w:r w:rsidRPr="001F5109">
        <w:rPr>
          <w:lang w:val="en-US"/>
        </w:rPr>
        <w:t xml:space="preserve">. </w:t>
      </w:r>
      <w:r w:rsidR="00C23D74" w:rsidRPr="001F5109">
        <w:rPr>
          <w:lang w:val="en-US"/>
        </w:rPr>
        <w:t xml:space="preserve">Increased counts of </w:t>
      </w:r>
      <w:r w:rsidR="00C23D74" w:rsidRPr="001F5109">
        <w:rPr>
          <w:i/>
          <w:lang w:val="en-US"/>
        </w:rPr>
        <w:t>P. aeruginosa</w:t>
      </w:r>
      <w:r w:rsidR="00C23D74" w:rsidRPr="001F5109">
        <w:rPr>
          <w:lang w:val="en-US"/>
        </w:rPr>
        <w:t xml:space="preserve">, respectively highly increased counts of total bacteria </w:t>
      </w:r>
      <w:r w:rsidR="00051161" w:rsidRPr="001F5109">
        <w:rPr>
          <w:lang w:val="en-US"/>
        </w:rPr>
        <w:t>were only</w:t>
      </w:r>
      <w:r w:rsidR="00C23D74" w:rsidRPr="001F5109">
        <w:rPr>
          <w:lang w:val="en-US"/>
        </w:rPr>
        <w:t xml:space="preserve"> detected in</w:t>
      </w:r>
      <w:r w:rsidR="00051161" w:rsidRPr="001F5109">
        <w:rPr>
          <w:lang w:val="en-US"/>
        </w:rPr>
        <w:t xml:space="preserve"> the hospital cooling towers</w:t>
      </w:r>
      <w:r w:rsidR="00805186" w:rsidRPr="001F5109">
        <w:rPr>
          <w:lang w:val="en-US"/>
        </w:rPr>
        <w:t>.</w:t>
      </w:r>
      <w:r w:rsidR="003022B4" w:rsidRPr="001F5109">
        <w:rPr>
          <w:lang w:val="en-US"/>
        </w:rPr>
        <w:t xml:space="preserve"> </w:t>
      </w:r>
      <w:r w:rsidR="00A9499B" w:rsidRPr="001F5109">
        <w:rPr>
          <w:lang w:val="en-US"/>
        </w:rPr>
        <w:t>However,</w:t>
      </w:r>
      <w:r w:rsidR="007442CB" w:rsidRPr="001F5109">
        <w:rPr>
          <w:lang w:val="en-US"/>
        </w:rPr>
        <w:t xml:space="preserve"> </w:t>
      </w:r>
      <w:r w:rsidR="002231A3" w:rsidRPr="001F5109">
        <w:rPr>
          <w:lang w:val="en-US"/>
        </w:rPr>
        <w:t>56.3%</w:t>
      </w:r>
      <w:r w:rsidR="00ED33D5" w:rsidRPr="001F5109">
        <w:rPr>
          <w:lang w:val="en-US"/>
        </w:rPr>
        <w:t xml:space="preserve"> (9/16) </w:t>
      </w:r>
      <w:r w:rsidR="00A9499B" w:rsidRPr="001F5109">
        <w:rPr>
          <w:lang w:val="en-US"/>
        </w:rPr>
        <w:t xml:space="preserve">of </w:t>
      </w:r>
      <w:r w:rsidR="00A9499B" w:rsidRPr="001F5109">
        <w:rPr>
          <w:i/>
          <w:lang w:val="en-US"/>
        </w:rPr>
        <w:t>P. aeruginosa</w:t>
      </w:r>
      <w:r w:rsidR="00A9499B" w:rsidRPr="001F5109">
        <w:rPr>
          <w:lang w:val="en-US"/>
        </w:rPr>
        <w:t xml:space="preserve"> positive samples also </w:t>
      </w:r>
      <w:r w:rsidR="006A532C" w:rsidRPr="001F5109">
        <w:rPr>
          <w:lang w:val="en-US"/>
        </w:rPr>
        <w:t>were</w:t>
      </w:r>
      <w:r w:rsidR="00A9499B" w:rsidRPr="001F5109">
        <w:rPr>
          <w:lang w:val="en-US"/>
        </w:rPr>
        <w:t xml:space="preserve"> positive for FLA </w:t>
      </w:r>
      <w:commentRangeStart w:id="172"/>
      <w:r w:rsidR="00A9499B" w:rsidRPr="001F5109">
        <w:rPr>
          <w:lang w:val="en-US"/>
        </w:rPr>
        <w:t>with</w:t>
      </w:r>
      <w:commentRangeEnd w:id="172"/>
      <w:r w:rsidR="000E4670" w:rsidRPr="001F5109">
        <w:rPr>
          <w:rStyle w:val="CommentReference"/>
        </w:rPr>
        <w:commentReference w:id="172"/>
      </w:r>
      <w:r w:rsidR="00A9499B" w:rsidRPr="001F5109">
        <w:rPr>
          <w:lang w:val="en-US"/>
        </w:rPr>
        <w:t xml:space="preserve"> real-time PCR</w:t>
      </w:r>
      <w:r w:rsidR="000E4A2D" w:rsidRPr="001F5109">
        <w:rPr>
          <w:lang w:val="en-US"/>
        </w:rPr>
        <w:t xml:space="preserve">, whereby </w:t>
      </w:r>
      <w:r w:rsidR="000E4A2D" w:rsidRPr="001F5109">
        <w:rPr>
          <w:i/>
          <w:lang w:val="en-US"/>
        </w:rPr>
        <w:t>Acanthamoeba</w:t>
      </w:r>
      <w:r w:rsidR="000E4A2D" w:rsidRPr="001F5109">
        <w:rPr>
          <w:lang w:val="en-US"/>
        </w:rPr>
        <w:t xml:space="preserve"> </w:t>
      </w:r>
      <w:commentRangeStart w:id="173"/>
      <w:r w:rsidR="000E4A2D" w:rsidRPr="001F5109">
        <w:rPr>
          <w:lang w:val="en-US"/>
        </w:rPr>
        <w:t xml:space="preserve">always co-occurred with </w:t>
      </w:r>
      <w:r w:rsidR="000E4A2D" w:rsidRPr="001F5109">
        <w:rPr>
          <w:i/>
          <w:lang w:val="en-US"/>
        </w:rPr>
        <w:t>P. aeruginosa</w:t>
      </w:r>
      <w:commentRangeEnd w:id="173"/>
      <w:r w:rsidR="000E4670" w:rsidRPr="001F5109">
        <w:rPr>
          <w:rStyle w:val="CommentReference"/>
        </w:rPr>
        <w:commentReference w:id="173"/>
      </w:r>
      <w:commentRangeStart w:id="174"/>
      <w:r w:rsidR="000E4A2D" w:rsidRPr="001F5109">
        <w:rPr>
          <w:lang w:val="en-US"/>
        </w:rPr>
        <w:t>.</w:t>
      </w:r>
      <w:r w:rsidR="002231A3" w:rsidRPr="001F5109">
        <w:rPr>
          <w:lang w:val="en-US"/>
        </w:rPr>
        <w:t xml:space="preserve"> </w:t>
      </w:r>
      <w:r w:rsidR="000E4670" w:rsidRPr="001F5109">
        <w:rPr>
          <w:lang w:val="en-US"/>
        </w:rPr>
        <w:t>I</w:t>
      </w:r>
      <w:r w:rsidR="003022B4" w:rsidRPr="001F5109">
        <w:rPr>
          <w:lang w:val="en-US"/>
        </w:rPr>
        <w:t xml:space="preserve">t has been shown, that </w:t>
      </w:r>
      <w:r w:rsidR="003022B4" w:rsidRPr="001F5109">
        <w:rPr>
          <w:i/>
          <w:lang w:val="en-US"/>
        </w:rPr>
        <w:t xml:space="preserve">P. aeruginosa </w:t>
      </w:r>
      <w:r w:rsidR="003022B4" w:rsidRPr="001F5109">
        <w:rPr>
          <w:lang w:val="en-US"/>
        </w:rPr>
        <w:t xml:space="preserve">inhibits the growth and biofilm formation of </w:t>
      </w:r>
      <w:r w:rsidR="003022B4" w:rsidRPr="001F5109">
        <w:rPr>
          <w:i/>
          <w:lang w:val="en-US"/>
        </w:rPr>
        <w:t>L. pneumophila</w:t>
      </w:r>
      <w:r w:rsidR="003022B4" w:rsidRPr="001F5109">
        <w:rPr>
          <w:lang w:val="en-US"/>
        </w:rPr>
        <w:t xml:space="preserve"> </w:t>
      </w:r>
      <w:r w:rsidR="00901D47" w:rsidRPr="001F5109">
        <w:rPr>
          <w:noProof/>
          <w:color w:val="FF0000"/>
          <w:lang w:val="en-US"/>
        </w:rPr>
        <w:t>(64)</w:t>
      </w:r>
      <w:r w:rsidR="003022B4" w:rsidRPr="001F5109">
        <w:rPr>
          <w:lang w:val="en-US"/>
        </w:rPr>
        <w:t>.</w:t>
      </w:r>
      <w:commentRangeEnd w:id="174"/>
      <w:r w:rsidR="005D0AA0" w:rsidRPr="001F5109">
        <w:rPr>
          <w:rStyle w:val="CommentReference"/>
        </w:rPr>
        <w:commentReference w:id="174"/>
      </w:r>
    </w:p>
    <w:p w14:paraId="3EF66541" w14:textId="77777777" w:rsidR="00805186" w:rsidRPr="001F5109" w:rsidRDefault="00805186" w:rsidP="00633FA6">
      <w:pPr>
        <w:spacing w:before="240" w:line="360" w:lineRule="auto"/>
        <w:jc w:val="both"/>
        <w:rPr>
          <w:lang w:val="en-US"/>
        </w:rPr>
      </w:pPr>
      <w:r w:rsidRPr="001F5109">
        <w:rPr>
          <w:lang w:val="en-US"/>
        </w:rPr>
        <w:t xml:space="preserve">Data for the pH were only available for CT-Hos2, with values between 8.3 and 9.1. This weak alkaline pH range is usual in cooling towers and is within the range for the growth of </w:t>
      </w:r>
      <w:r w:rsidRPr="001F5109">
        <w:rPr>
          <w:i/>
          <w:lang w:val="en-US"/>
        </w:rPr>
        <w:t xml:space="preserve">L. pneumophila </w:t>
      </w:r>
      <w:r w:rsidRPr="001F5109">
        <w:rPr>
          <w:lang w:val="en-US"/>
        </w:rPr>
        <w:t xml:space="preserve">and other legionellae species </w:t>
      </w:r>
      <w:r w:rsidR="00C218EE" w:rsidRPr="001F5109">
        <w:rPr>
          <w:noProof/>
          <w:color w:val="FF0000"/>
          <w:lang w:val="en-US"/>
        </w:rPr>
        <w:t>(14)</w:t>
      </w:r>
      <w:r w:rsidRPr="001F5109">
        <w:rPr>
          <w:lang w:val="en-US"/>
        </w:rPr>
        <w:t xml:space="preserve">, as well as for all detected FLA, including infected FLA </w:t>
      </w:r>
      <w:r w:rsidR="00901D47" w:rsidRPr="001F5109">
        <w:rPr>
          <w:noProof/>
          <w:color w:val="FF0000"/>
          <w:lang w:val="en-US"/>
        </w:rPr>
        <w:t>(3, 65, 66)</w:t>
      </w:r>
      <w:r w:rsidRPr="001F5109">
        <w:rPr>
          <w:lang w:val="en-US"/>
        </w:rPr>
        <w:t xml:space="preserve">. </w:t>
      </w:r>
    </w:p>
    <w:p w14:paraId="0D973580" w14:textId="77777777" w:rsidR="00DC054A" w:rsidRPr="001F5109" w:rsidRDefault="00E91F44" w:rsidP="00633FA6">
      <w:pPr>
        <w:spacing w:before="240" w:line="360" w:lineRule="auto"/>
        <w:jc w:val="both"/>
        <w:rPr>
          <w:lang w:val="en-US"/>
        </w:rPr>
      </w:pPr>
      <w:r w:rsidRPr="001F5109">
        <w:rPr>
          <w:lang w:val="en-US"/>
        </w:rPr>
        <w:t xml:space="preserve">Altogether, the investigated cooling towers </w:t>
      </w:r>
      <w:r w:rsidR="00E040DE" w:rsidRPr="001F5109">
        <w:rPr>
          <w:lang w:val="en-US"/>
        </w:rPr>
        <w:t>showed</w:t>
      </w:r>
      <w:r w:rsidR="00A656F3" w:rsidRPr="001F5109">
        <w:rPr>
          <w:lang w:val="en-US"/>
        </w:rPr>
        <w:t xml:space="preserve"> a high </w:t>
      </w:r>
      <w:r w:rsidRPr="001F5109">
        <w:rPr>
          <w:lang w:val="en-US"/>
        </w:rPr>
        <w:t xml:space="preserve">positivity and </w:t>
      </w:r>
      <w:r w:rsidR="00A656F3" w:rsidRPr="001F5109">
        <w:rPr>
          <w:lang w:val="en-US"/>
        </w:rPr>
        <w:t>diversity of FLA</w:t>
      </w:r>
      <w:r w:rsidRPr="001F5109">
        <w:rPr>
          <w:lang w:val="en-US"/>
        </w:rPr>
        <w:t>.</w:t>
      </w:r>
      <w:r w:rsidR="005C7E21" w:rsidRPr="001F5109">
        <w:rPr>
          <w:lang w:val="en-US"/>
        </w:rPr>
        <w:t xml:space="preserve"> </w:t>
      </w:r>
      <w:r w:rsidRPr="001F5109">
        <w:rPr>
          <w:lang w:val="en-US"/>
        </w:rPr>
        <w:t>CT-Hos1 had the highest organic burden and also the highest number of different amoebal taxa, including</w:t>
      </w:r>
      <w:r w:rsidR="005C7E21" w:rsidRPr="001F5109">
        <w:rPr>
          <w:lang w:val="en-US"/>
        </w:rPr>
        <w:t xml:space="preserve"> the species </w:t>
      </w:r>
      <w:r w:rsidR="005C7E21" w:rsidRPr="001F5109">
        <w:rPr>
          <w:i/>
          <w:lang w:val="en-US"/>
        </w:rPr>
        <w:t>Cochliopodium minus</w:t>
      </w:r>
      <w:r w:rsidR="005C7E21" w:rsidRPr="001F5109">
        <w:rPr>
          <w:lang w:val="en-US"/>
        </w:rPr>
        <w:t>.</w:t>
      </w:r>
      <w:r w:rsidR="003E0E57" w:rsidRPr="001F5109">
        <w:rPr>
          <w:lang w:val="en-US"/>
        </w:rPr>
        <w:t xml:space="preserve"> To our knowledge, t</w:t>
      </w:r>
      <w:r w:rsidR="005C7E21" w:rsidRPr="001F5109">
        <w:rPr>
          <w:lang w:val="en-US"/>
        </w:rPr>
        <w:t xml:space="preserve">his is the first </w:t>
      </w:r>
      <w:r w:rsidR="00334A76" w:rsidRPr="001F5109">
        <w:rPr>
          <w:lang w:val="en-US"/>
        </w:rPr>
        <w:t xml:space="preserve">isolation </w:t>
      </w:r>
      <w:r w:rsidR="003E0E57" w:rsidRPr="001F5109">
        <w:rPr>
          <w:lang w:val="en-US"/>
        </w:rPr>
        <w:t xml:space="preserve">of a representative of the genus </w:t>
      </w:r>
      <w:r w:rsidR="003E0E57" w:rsidRPr="001F5109">
        <w:rPr>
          <w:i/>
          <w:lang w:val="en-US"/>
        </w:rPr>
        <w:t>Cochliopodium</w:t>
      </w:r>
      <w:r w:rsidR="003E0E57" w:rsidRPr="001F5109">
        <w:rPr>
          <w:lang w:val="en-US"/>
        </w:rPr>
        <w:t xml:space="preserve"> in Austria. </w:t>
      </w:r>
      <w:r w:rsidR="00FC0630" w:rsidRPr="001F5109">
        <w:rPr>
          <w:lang w:val="en-US"/>
        </w:rPr>
        <w:t>CT-Hos1 was treated with oxidative biocides (Chlorine- and Bromine-based)</w:t>
      </w:r>
      <w:r w:rsidR="003E0E57" w:rsidRPr="001F5109">
        <w:rPr>
          <w:lang w:val="en-US"/>
        </w:rPr>
        <w:t xml:space="preserve"> and that </w:t>
      </w:r>
      <w:r w:rsidR="0079287F" w:rsidRPr="001F5109">
        <w:rPr>
          <w:lang w:val="en-US"/>
        </w:rPr>
        <w:t xml:space="preserve">disinfection was </w:t>
      </w:r>
      <w:r w:rsidR="003E0E57" w:rsidRPr="001F5109">
        <w:rPr>
          <w:lang w:val="en-US"/>
        </w:rPr>
        <w:t xml:space="preserve">regularly </w:t>
      </w:r>
      <w:r w:rsidR="0079287F" w:rsidRPr="001F5109">
        <w:rPr>
          <w:lang w:val="en-US"/>
        </w:rPr>
        <w:t>performed</w:t>
      </w:r>
      <w:r w:rsidR="003E0E57" w:rsidRPr="001F5109">
        <w:rPr>
          <w:lang w:val="en-US"/>
        </w:rPr>
        <w:t xml:space="preserve"> a day before the sampling. </w:t>
      </w:r>
      <w:r w:rsidR="00B42E54" w:rsidRPr="001F5109">
        <w:rPr>
          <w:lang w:val="en-US"/>
        </w:rPr>
        <w:t>Additionally</w:t>
      </w:r>
      <w:r w:rsidR="003E0E57" w:rsidRPr="001F5109">
        <w:rPr>
          <w:lang w:val="en-US"/>
        </w:rPr>
        <w:t xml:space="preserve">, at eight different time points, disinfection was performed </w:t>
      </w:r>
      <w:r w:rsidR="00B42E54" w:rsidRPr="001F5109">
        <w:rPr>
          <w:lang w:val="en-US"/>
        </w:rPr>
        <w:t xml:space="preserve">shortly </w:t>
      </w:r>
      <w:r w:rsidR="00FC0630" w:rsidRPr="001F5109">
        <w:rPr>
          <w:lang w:val="en-US"/>
        </w:rPr>
        <w:t xml:space="preserve">before </w:t>
      </w:r>
      <w:r w:rsidR="00B42E54" w:rsidRPr="001F5109">
        <w:rPr>
          <w:lang w:val="en-US"/>
        </w:rPr>
        <w:t xml:space="preserve">(1.5 – 3.5 hrs) </w:t>
      </w:r>
      <w:r w:rsidR="00FC0630" w:rsidRPr="001F5109">
        <w:rPr>
          <w:lang w:val="en-US"/>
        </w:rPr>
        <w:t xml:space="preserve">the sampling. </w:t>
      </w:r>
      <w:r w:rsidR="00BD0509" w:rsidRPr="001F5109">
        <w:rPr>
          <w:lang w:val="en-US"/>
        </w:rPr>
        <w:t>A</w:t>
      </w:r>
      <w:r w:rsidR="00FC0630" w:rsidRPr="001F5109">
        <w:rPr>
          <w:lang w:val="en-US"/>
        </w:rPr>
        <w:t>ll those samples were</w:t>
      </w:r>
      <w:r w:rsidR="00BD0509" w:rsidRPr="001F5109">
        <w:rPr>
          <w:lang w:val="en-US"/>
        </w:rPr>
        <w:t xml:space="preserve"> </w:t>
      </w:r>
      <w:commentRangeStart w:id="175"/>
      <w:r w:rsidR="00BD0509" w:rsidRPr="001F5109">
        <w:rPr>
          <w:lang w:val="en-US"/>
        </w:rPr>
        <w:t>still</w:t>
      </w:r>
      <w:r w:rsidR="00FC0630" w:rsidRPr="001F5109">
        <w:rPr>
          <w:lang w:val="en-US"/>
        </w:rPr>
        <w:t xml:space="preserve"> positive for amoeba by culture</w:t>
      </w:r>
      <w:commentRangeEnd w:id="175"/>
      <w:r w:rsidR="00501E24">
        <w:rPr>
          <w:rStyle w:val="CommentReference"/>
        </w:rPr>
        <w:commentReference w:id="175"/>
      </w:r>
      <w:r w:rsidR="007960D1" w:rsidRPr="001F5109">
        <w:rPr>
          <w:lang w:val="en-US"/>
        </w:rPr>
        <w:t xml:space="preserve">, with e.g. </w:t>
      </w:r>
      <w:r w:rsidR="007960D1" w:rsidRPr="001F5109">
        <w:rPr>
          <w:i/>
          <w:lang w:val="en-US"/>
        </w:rPr>
        <w:t>Acanthamoeba</w:t>
      </w:r>
      <w:r w:rsidR="007960D1" w:rsidRPr="001F5109">
        <w:rPr>
          <w:lang w:val="en-US"/>
        </w:rPr>
        <w:t xml:space="preserve">, </w:t>
      </w:r>
      <w:r w:rsidR="007960D1" w:rsidRPr="001F5109">
        <w:rPr>
          <w:i/>
          <w:lang w:val="en-US"/>
        </w:rPr>
        <w:t>Stenamoeba</w:t>
      </w:r>
      <w:r w:rsidR="007960D1" w:rsidRPr="001F5109">
        <w:rPr>
          <w:lang w:val="en-US"/>
        </w:rPr>
        <w:t xml:space="preserve"> and </w:t>
      </w:r>
      <w:r w:rsidR="00136384" w:rsidRPr="001F5109">
        <w:rPr>
          <w:i/>
          <w:lang w:val="en-US"/>
        </w:rPr>
        <w:t>Cochliopodium</w:t>
      </w:r>
      <w:r w:rsidR="007960D1" w:rsidRPr="001F5109">
        <w:rPr>
          <w:lang w:val="en-US"/>
        </w:rPr>
        <w:t xml:space="preserve"> growing</w:t>
      </w:r>
      <w:r w:rsidRPr="001F5109">
        <w:rPr>
          <w:lang w:val="en-US"/>
        </w:rPr>
        <w:t>, demonstrating</w:t>
      </w:r>
      <w:r w:rsidR="00293D3B" w:rsidRPr="001F5109">
        <w:rPr>
          <w:lang w:val="en-US"/>
        </w:rPr>
        <w:t xml:space="preserve"> </w:t>
      </w:r>
      <w:r w:rsidR="007960D1" w:rsidRPr="001F5109">
        <w:rPr>
          <w:lang w:val="en-US"/>
        </w:rPr>
        <w:t xml:space="preserve">that disinfection had no effect on </w:t>
      </w:r>
      <w:r w:rsidR="004F7337" w:rsidRPr="001F5109">
        <w:rPr>
          <w:lang w:val="en-US"/>
        </w:rPr>
        <w:t>FLA´s</w:t>
      </w:r>
      <w:r w:rsidR="007960D1" w:rsidRPr="001F5109">
        <w:rPr>
          <w:lang w:val="en-US"/>
        </w:rPr>
        <w:t xml:space="preserve"> viability. </w:t>
      </w:r>
      <w:r w:rsidR="0031637B" w:rsidRPr="001F5109">
        <w:rPr>
          <w:lang w:val="en-US"/>
        </w:rPr>
        <w:t xml:space="preserve">Surprisingly, </w:t>
      </w:r>
      <w:r w:rsidR="0079287F" w:rsidRPr="001F5109">
        <w:rPr>
          <w:lang w:val="en-US"/>
        </w:rPr>
        <w:t xml:space="preserve">Vahlkampfiidae were detected with real-time PCR in all cooling towers and additionally we cultivated </w:t>
      </w:r>
      <w:r w:rsidR="0079287F" w:rsidRPr="001F5109">
        <w:rPr>
          <w:i/>
          <w:lang w:val="en-US"/>
        </w:rPr>
        <w:t>V. avara</w:t>
      </w:r>
      <w:r w:rsidR="0079287F" w:rsidRPr="001F5109">
        <w:rPr>
          <w:lang w:val="en-US"/>
        </w:rPr>
        <w:t xml:space="preserve">, </w:t>
      </w:r>
      <w:r w:rsidR="0079287F" w:rsidRPr="001F5109">
        <w:rPr>
          <w:i/>
          <w:lang w:val="en-US"/>
        </w:rPr>
        <w:t xml:space="preserve">Naegleria </w:t>
      </w:r>
      <w:r w:rsidR="0079287F" w:rsidRPr="001F5109">
        <w:rPr>
          <w:lang w:val="en-US"/>
        </w:rPr>
        <w:t>spp. and other unidentified vahlkampfiids from the hospital cooling towers</w:t>
      </w:r>
      <w:r w:rsidR="00971236" w:rsidRPr="001F5109">
        <w:rPr>
          <w:lang w:val="en-US"/>
        </w:rPr>
        <w:t>.</w:t>
      </w:r>
      <w:r w:rsidR="0079287F" w:rsidRPr="001F5109">
        <w:rPr>
          <w:lang w:val="en-US"/>
        </w:rPr>
        <w:t xml:space="preserve"> </w:t>
      </w:r>
      <w:r w:rsidR="00971236" w:rsidRPr="001F5109">
        <w:rPr>
          <w:lang w:val="en-US"/>
        </w:rPr>
        <w:t xml:space="preserve">This </w:t>
      </w:r>
      <w:r w:rsidR="00971236" w:rsidRPr="001F5109">
        <w:rPr>
          <w:lang w:val="en-US"/>
        </w:rPr>
        <w:lastRenderedPageBreak/>
        <w:t>shows</w:t>
      </w:r>
      <w:r w:rsidR="0079287F" w:rsidRPr="001F5109">
        <w:rPr>
          <w:lang w:val="en-US"/>
        </w:rPr>
        <w:t xml:space="preserve"> that disinfection did </w:t>
      </w:r>
      <w:r w:rsidR="0031637B" w:rsidRPr="001F5109">
        <w:rPr>
          <w:lang w:val="en-US"/>
        </w:rPr>
        <w:t>not have a significant impact</w:t>
      </w:r>
      <w:r w:rsidR="0079287F" w:rsidRPr="001F5109">
        <w:rPr>
          <w:lang w:val="en-US"/>
        </w:rPr>
        <w:t xml:space="preserve"> </w:t>
      </w:r>
      <w:r w:rsidR="0031637B" w:rsidRPr="001F5109">
        <w:rPr>
          <w:lang w:val="en-US"/>
        </w:rPr>
        <w:t xml:space="preserve">on even </w:t>
      </w:r>
      <w:r w:rsidR="00334A76" w:rsidRPr="001F5109">
        <w:rPr>
          <w:lang w:val="en-US"/>
        </w:rPr>
        <w:t xml:space="preserve">these </w:t>
      </w:r>
      <w:r w:rsidR="0079287F" w:rsidRPr="001F5109">
        <w:rPr>
          <w:lang w:val="en-US"/>
        </w:rPr>
        <w:t>sensitive amoebae</w:t>
      </w:r>
      <w:r w:rsidR="00971236" w:rsidRPr="001F5109">
        <w:rPr>
          <w:lang w:val="en-US"/>
        </w:rPr>
        <w:t xml:space="preserve"> and that cooling towers provide an optimal environment for thermophilic and potentially pathogenic amoebae</w:t>
      </w:r>
      <w:r w:rsidR="00BD0509" w:rsidRPr="001F5109">
        <w:rPr>
          <w:lang w:val="en-US"/>
        </w:rPr>
        <w:t xml:space="preserve"> </w:t>
      </w:r>
      <w:r w:rsidR="00901D47" w:rsidRPr="001F5109">
        <w:rPr>
          <w:noProof/>
          <w:color w:val="FF0000"/>
          <w:lang w:val="en-US"/>
        </w:rPr>
        <w:t>(5, 67)</w:t>
      </w:r>
      <w:r w:rsidR="004130F5" w:rsidRPr="001F5109">
        <w:rPr>
          <w:lang w:val="en-US"/>
        </w:rPr>
        <w:t>.</w:t>
      </w:r>
      <w:r w:rsidR="008449A8" w:rsidRPr="001F5109">
        <w:rPr>
          <w:lang w:val="en-US"/>
        </w:rPr>
        <w:t xml:space="preserve"> </w:t>
      </w:r>
      <w:r w:rsidR="004A3862" w:rsidRPr="001F5109">
        <w:rPr>
          <w:lang w:val="en-US"/>
        </w:rPr>
        <w:t>Besides</w:t>
      </w:r>
      <w:r w:rsidR="0031637B" w:rsidRPr="001F5109">
        <w:rPr>
          <w:lang w:val="en-US"/>
        </w:rPr>
        <w:t>,</w:t>
      </w:r>
      <w:r w:rsidR="004A3862" w:rsidRPr="001F5109">
        <w:rPr>
          <w:lang w:val="en-US"/>
        </w:rPr>
        <w:t xml:space="preserve"> </w:t>
      </w:r>
      <w:r w:rsidR="003B009D" w:rsidRPr="001F5109">
        <w:rPr>
          <w:i/>
          <w:lang w:val="en-US"/>
        </w:rPr>
        <w:t>Acanthamoeba</w:t>
      </w:r>
      <w:r w:rsidR="003B2D90" w:rsidRPr="001F5109">
        <w:rPr>
          <w:lang w:val="en-US"/>
        </w:rPr>
        <w:t xml:space="preserve"> </w:t>
      </w:r>
      <w:r w:rsidR="0031637B" w:rsidRPr="001F5109">
        <w:rPr>
          <w:lang w:val="en-US"/>
        </w:rPr>
        <w:t xml:space="preserve">and </w:t>
      </w:r>
      <w:r w:rsidR="003B2D90" w:rsidRPr="001F5109">
        <w:rPr>
          <w:lang w:val="en-US"/>
        </w:rPr>
        <w:t xml:space="preserve">also </w:t>
      </w:r>
      <w:r w:rsidR="003B2D90" w:rsidRPr="001F5109">
        <w:rPr>
          <w:i/>
          <w:lang w:val="en-US"/>
        </w:rPr>
        <w:t>Cochliopodium</w:t>
      </w:r>
      <w:r w:rsidR="003B2D90" w:rsidRPr="001F5109">
        <w:rPr>
          <w:lang w:val="en-US"/>
        </w:rPr>
        <w:t xml:space="preserve"> </w:t>
      </w:r>
      <w:r w:rsidR="0031637B" w:rsidRPr="001F5109">
        <w:rPr>
          <w:lang w:val="en-US"/>
        </w:rPr>
        <w:t>are</w:t>
      </w:r>
      <w:r w:rsidR="003B2D90" w:rsidRPr="001F5109">
        <w:rPr>
          <w:lang w:val="en-US"/>
        </w:rPr>
        <w:t xml:space="preserve"> known to be stimulated by biocides recommended for cooling towers </w:t>
      </w:r>
      <w:r w:rsidR="00901D47" w:rsidRPr="001F5109">
        <w:rPr>
          <w:noProof/>
          <w:color w:val="FF0000"/>
          <w:lang w:val="en-US"/>
        </w:rPr>
        <w:t>(68)</w:t>
      </w:r>
      <w:r w:rsidR="003B2D90" w:rsidRPr="001F5109">
        <w:rPr>
          <w:lang w:val="en-US"/>
        </w:rPr>
        <w:t>.</w:t>
      </w:r>
      <w:r w:rsidR="00BF0986" w:rsidRPr="001F5109">
        <w:rPr>
          <w:lang w:val="en-US"/>
        </w:rPr>
        <w:t xml:space="preserve"> This is even more interesting, as we </w:t>
      </w:r>
      <w:r w:rsidR="00334A76" w:rsidRPr="001F5109">
        <w:rPr>
          <w:lang w:val="en-US"/>
        </w:rPr>
        <w:t xml:space="preserve">demonstrated </w:t>
      </w:r>
      <w:r w:rsidR="00BF0986" w:rsidRPr="001F5109">
        <w:rPr>
          <w:lang w:val="en-US"/>
        </w:rPr>
        <w:t xml:space="preserve">the co-occurrence of </w:t>
      </w:r>
      <w:r w:rsidR="00BF0986" w:rsidRPr="001F5109">
        <w:rPr>
          <w:i/>
          <w:lang w:val="en-US"/>
        </w:rPr>
        <w:t>C. minus</w:t>
      </w:r>
      <w:r w:rsidR="004A3862" w:rsidRPr="001F5109">
        <w:rPr>
          <w:lang w:val="en-US"/>
        </w:rPr>
        <w:t xml:space="preserve"> and </w:t>
      </w:r>
      <w:r w:rsidR="004A3862" w:rsidRPr="001F5109">
        <w:rPr>
          <w:i/>
          <w:lang w:val="en-US"/>
        </w:rPr>
        <w:t>L. rubrilucens</w:t>
      </w:r>
      <w:r w:rsidR="004A3862" w:rsidRPr="001F5109">
        <w:rPr>
          <w:lang w:val="en-US"/>
        </w:rPr>
        <w:t xml:space="preserve"> </w:t>
      </w:r>
      <w:r w:rsidR="003B009D" w:rsidRPr="001F5109">
        <w:rPr>
          <w:lang w:val="en-US"/>
        </w:rPr>
        <w:t xml:space="preserve">in CT-Hos1 </w:t>
      </w:r>
      <w:r w:rsidR="004A3862" w:rsidRPr="001F5109">
        <w:rPr>
          <w:lang w:val="en-US"/>
        </w:rPr>
        <w:t xml:space="preserve">and additionally, </w:t>
      </w:r>
      <w:r w:rsidR="00376D11" w:rsidRPr="001F5109">
        <w:rPr>
          <w:lang w:val="en-US"/>
        </w:rPr>
        <w:t xml:space="preserve">we </w:t>
      </w:r>
      <w:r w:rsidR="004A3862" w:rsidRPr="001F5109">
        <w:rPr>
          <w:lang w:val="en-US"/>
        </w:rPr>
        <w:t xml:space="preserve">detected intracellular </w:t>
      </w:r>
      <w:r w:rsidR="00376D11" w:rsidRPr="001F5109">
        <w:rPr>
          <w:lang w:val="en-US"/>
        </w:rPr>
        <w:t xml:space="preserve">bacteria in </w:t>
      </w:r>
      <w:r w:rsidR="00376D11" w:rsidRPr="001F5109">
        <w:rPr>
          <w:i/>
          <w:lang w:val="en-US"/>
        </w:rPr>
        <w:t>C. minus</w:t>
      </w:r>
      <w:r w:rsidR="00376D11" w:rsidRPr="001F5109">
        <w:rPr>
          <w:lang w:val="en-US"/>
        </w:rPr>
        <w:t>, belonging to the order Legionellales.</w:t>
      </w:r>
      <w:r w:rsidR="00BF0986" w:rsidRPr="001F5109">
        <w:rPr>
          <w:lang w:val="en-US"/>
        </w:rPr>
        <w:t xml:space="preserve"> </w:t>
      </w:r>
      <w:r w:rsidR="007C04DD" w:rsidRPr="001F5109">
        <w:rPr>
          <w:lang w:val="en-US"/>
        </w:rPr>
        <w:t xml:space="preserve">These findings support the assumption, that FLA are an important reservoir for potentially pathogenic bacteria, especially legionellae </w:t>
      </w:r>
      <w:r w:rsidR="00BA4C3C" w:rsidRPr="001F5109">
        <w:rPr>
          <w:noProof/>
          <w:color w:val="FF0000"/>
          <w:lang w:val="en-US"/>
        </w:rPr>
        <w:t>(8)</w:t>
      </w:r>
      <w:r w:rsidR="007C04DD" w:rsidRPr="001F5109">
        <w:rPr>
          <w:lang w:val="en-US"/>
        </w:rPr>
        <w:t xml:space="preserve">, and that these amoebal hosts are </w:t>
      </w:r>
      <w:r w:rsidR="00C8550C" w:rsidRPr="001F5109">
        <w:rPr>
          <w:lang w:val="en-US"/>
        </w:rPr>
        <w:t xml:space="preserve">also </w:t>
      </w:r>
      <w:r w:rsidR="007C04DD" w:rsidRPr="001F5109">
        <w:rPr>
          <w:lang w:val="en-US"/>
        </w:rPr>
        <w:t>very resistant against conventional disinfecting agents used for cooling towers</w:t>
      </w:r>
      <w:r w:rsidR="00E857D7" w:rsidRPr="001F5109">
        <w:rPr>
          <w:lang w:val="en-US"/>
        </w:rPr>
        <w:t xml:space="preserve">. </w:t>
      </w:r>
      <w:r w:rsidR="00D127D5" w:rsidRPr="001F5109">
        <w:rPr>
          <w:lang w:val="en-US"/>
        </w:rPr>
        <w:t xml:space="preserve">In addition to a regular </w:t>
      </w:r>
      <w:r w:rsidR="00D127D5" w:rsidRPr="001F5109">
        <w:rPr>
          <w:i/>
          <w:lang w:val="en-US"/>
        </w:rPr>
        <w:t>Legionella</w:t>
      </w:r>
      <w:r w:rsidR="00D127D5" w:rsidRPr="001F5109">
        <w:rPr>
          <w:lang w:val="en-US"/>
        </w:rPr>
        <w:t xml:space="preserve">-screening, we </w:t>
      </w:r>
      <w:r w:rsidR="001609E3" w:rsidRPr="001F5109">
        <w:rPr>
          <w:lang w:val="en-US"/>
        </w:rPr>
        <w:t>propose</w:t>
      </w:r>
      <w:r w:rsidR="00D127D5" w:rsidRPr="001F5109">
        <w:rPr>
          <w:lang w:val="en-US"/>
        </w:rPr>
        <w:t xml:space="preserve"> FLA-screening</w:t>
      </w:r>
      <w:r w:rsidR="00EC65C4" w:rsidRPr="001F5109">
        <w:rPr>
          <w:lang w:val="en-US"/>
        </w:rPr>
        <w:t xml:space="preserve">s </w:t>
      </w:r>
      <w:r w:rsidR="00D127D5" w:rsidRPr="001F5109">
        <w:rPr>
          <w:lang w:val="en-US"/>
        </w:rPr>
        <w:t xml:space="preserve">on a random basis, to monitor the microbial burden of open cooling towers </w:t>
      </w:r>
      <w:r w:rsidR="00C32470" w:rsidRPr="001F5109">
        <w:rPr>
          <w:lang w:val="en-US"/>
        </w:rPr>
        <w:t xml:space="preserve">and thereby also </w:t>
      </w:r>
      <w:r w:rsidR="00DC054A" w:rsidRPr="001F5109">
        <w:rPr>
          <w:lang w:val="en-US"/>
        </w:rPr>
        <w:t xml:space="preserve">assess </w:t>
      </w:r>
      <w:r w:rsidR="00C32470" w:rsidRPr="001F5109">
        <w:rPr>
          <w:lang w:val="en-US"/>
        </w:rPr>
        <w:t xml:space="preserve">the </w:t>
      </w:r>
      <w:r w:rsidR="00D127D5" w:rsidRPr="001F5109">
        <w:rPr>
          <w:lang w:val="en-US"/>
        </w:rPr>
        <w:t xml:space="preserve">potential </w:t>
      </w:r>
      <w:r w:rsidR="00C32470" w:rsidRPr="001F5109">
        <w:rPr>
          <w:lang w:val="en-US"/>
        </w:rPr>
        <w:t xml:space="preserve">risk </w:t>
      </w:r>
      <w:r w:rsidR="00DC054A" w:rsidRPr="001F5109">
        <w:rPr>
          <w:lang w:val="en-US"/>
        </w:rPr>
        <w:t>of a</w:t>
      </w:r>
      <w:r w:rsidR="003745E0" w:rsidRPr="001F5109">
        <w:rPr>
          <w:lang w:val="en-US"/>
        </w:rPr>
        <w:t xml:space="preserve"> </w:t>
      </w:r>
      <w:r w:rsidR="00DC054A" w:rsidRPr="001F5109">
        <w:rPr>
          <w:lang w:val="en-US"/>
        </w:rPr>
        <w:t xml:space="preserve">community acquired </w:t>
      </w:r>
      <w:r w:rsidR="00B52E0B" w:rsidRPr="001F5109">
        <w:rPr>
          <w:lang w:val="en-US"/>
        </w:rPr>
        <w:t xml:space="preserve">or nosocomial </w:t>
      </w:r>
      <w:r w:rsidR="00DC054A" w:rsidRPr="001F5109">
        <w:rPr>
          <w:lang w:val="en-US"/>
        </w:rPr>
        <w:t>pneumonia.</w:t>
      </w:r>
    </w:p>
    <w:p w14:paraId="7CEC1C87" w14:textId="77777777" w:rsidR="00743F24" w:rsidRPr="001F5109" w:rsidRDefault="00743F24" w:rsidP="00633FA6">
      <w:pPr>
        <w:spacing w:before="240" w:line="360" w:lineRule="auto"/>
        <w:jc w:val="both"/>
        <w:rPr>
          <w:rStyle w:val="Strong"/>
          <w:lang w:val="en-GB"/>
        </w:rPr>
      </w:pPr>
      <w:r w:rsidRPr="001F5109">
        <w:rPr>
          <w:rStyle w:val="Strong"/>
          <w:lang w:val="en-GB"/>
        </w:rPr>
        <w:t>Funding information</w:t>
      </w:r>
    </w:p>
    <w:p w14:paraId="090F6D9E" w14:textId="77777777" w:rsidR="00743F24" w:rsidRPr="001F5109" w:rsidRDefault="00743F24" w:rsidP="00633FA6">
      <w:pPr>
        <w:spacing w:before="240" w:line="360" w:lineRule="auto"/>
        <w:jc w:val="both"/>
        <w:rPr>
          <w:lang w:val="en-US"/>
        </w:rPr>
      </w:pPr>
      <w:r w:rsidRPr="001F5109">
        <w:rPr>
          <w:bCs/>
          <w:lang w:val="en-US"/>
        </w:rPr>
        <w:t>This work was funded by the Austrian Science Fund (FWF, project TRP 209-B20).</w:t>
      </w:r>
    </w:p>
    <w:p w14:paraId="2FED0291" w14:textId="77777777" w:rsidR="00C54F0E" w:rsidRPr="001F5109" w:rsidRDefault="00C54F0E" w:rsidP="00633FA6">
      <w:pPr>
        <w:spacing w:before="240" w:line="360" w:lineRule="auto"/>
        <w:jc w:val="both"/>
        <w:rPr>
          <w:rStyle w:val="Strong"/>
          <w:lang w:val="en-GB"/>
        </w:rPr>
      </w:pPr>
      <w:r w:rsidRPr="001F5109">
        <w:rPr>
          <w:rStyle w:val="Strong"/>
          <w:lang w:val="en-US"/>
        </w:rPr>
        <w:t>Acknowledgements</w:t>
      </w:r>
    </w:p>
    <w:p w14:paraId="3288490C" w14:textId="77777777" w:rsidR="00C54F0E" w:rsidRPr="001F5109" w:rsidRDefault="00E06F15" w:rsidP="00616FDB">
      <w:pPr>
        <w:spacing w:line="360" w:lineRule="auto"/>
        <w:rPr>
          <w:bCs/>
          <w:lang w:val="en-US"/>
        </w:rPr>
      </w:pPr>
      <w:r w:rsidRPr="001F5109">
        <w:rPr>
          <w:bCs/>
          <w:lang w:val="en-US"/>
        </w:rPr>
        <w:t xml:space="preserve">We thank the staff of the </w:t>
      </w:r>
      <w:r w:rsidR="00372E28">
        <w:rPr>
          <w:bCs/>
          <w:lang w:val="en-US"/>
        </w:rPr>
        <w:t>units</w:t>
      </w:r>
      <w:r w:rsidRPr="001F5109">
        <w:rPr>
          <w:bCs/>
          <w:lang w:val="en-US"/>
        </w:rPr>
        <w:t xml:space="preserve"> Molecular Parasitology</w:t>
      </w:r>
      <w:r w:rsidR="00616FDB" w:rsidRPr="001F5109">
        <w:rPr>
          <w:bCs/>
          <w:lang w:val="en-US"/>
        </w:rPr>
        <w:t xml:space="preserve"> </w:t>
      </w:r>
      <w:r w:rsidR="00BC7496" w:rsidRPr="001F5109">
        <w:rPr>
          <w:szCs w:val="18"/>
          <w:lang w:val="en-GB"/>
        </w:rPr>
        <w:t>and Water Hygiene</w:t>
      </w:r>
      <w:r w:rsidR="00024240" w:rsidRPr="001F5109">
        <w:rPr>
          <w:szCs w:val="18"/>
          <w:lang w:val="en-GB"/>
        </w:rPr>
        <w:t xml:space="preserve"> </w:t>
      </w:r>
      <w:r w:rsidR="00024240" w:rsidRPr="001F5109">
        <w:rPr>
          <w:bCs/>
          <w:lang w:val="en-US"/>
        </w:rPr>
        <w:t>(</w:t>
      </w:r>
      <w:r w:rsidR="00024240" w:rsidRPr="001F5109">
        <w:rPr>
          <w:szCs w:val="18"/>
          <w:lang w:val="en-GB"/>
        </w:rPr>
        <w:t>Medical University of Vienna)</w:t>
      </w:r>
      <w:r w:rsidR="00616FDB" w:rsidRPr="001F5109">
        <w:rPr>
          <w:szCs w:val="18"/>
          <w:lang w:val="en-GB"/>
        </w:rPr>
        <w:t>,</w:t>
      </w:r>
      <w:r w:rsidR="00BC7496" w:rsidRPr="001F5109">
        <w:rPr>
          <w:szCs w:val="18"/>
          <w:lang w:val="en-GB"/>
        </w:rPr>
        <w:t xml:space="preserve"> especially Prof. Regina Sommer</w:t>
      </w:r>
      <w:r w:rsidR="00534F02">
        <w:rPr>
          <w:szCs w:val="18"/>
          <w:lang w:val="en-GB"/>
        </w:rPr>
        <w:t xml:space="preserve"> </w:t>
      </w:r>
      <w:r w:rsidR="006B2B24">
        <w:rPr>
          <w:szCs w:val="18"/>
          <w:lang w:val="en-GB"/>
        </w:rPr>
        <w:t xml:space="preserve">and </w:t>
      </w:r>
      <w:r w:rsidR="006B2B24" w:rsidRPr="001F5109">
        <w:rPr>
          <w:szCs w:val="18"/>
          <w:lang w:val="en-GB"/>
        </w:rPr>
        <w:t xml:space="preserve">Dr. Peter Hufnagl (AGES) </w:t>
      </w:r>
      <w:r w:rsidR="00024240" w:rsidRPr="001F5109">
        <w:rPr>
          <w:szCs w:val="18"/>
          <w:lang w:val="en-GB"/>
        </w:rPr>
        <w:t xml:space="preserve">for their </w:t>
      </w:r>
      <w:r w:rsidR="006B2B24">
        <w:rPr>
          <w:szCs w:val="18"/>
          <w:lang w:val="en-GB"/>
        </w:rPr>
        <w:t xml:space="preserve">help and </w:t>
      </w:r>
      <w:r w:rsidR="00024240" w:rsidRPr="001F5109">
        <w:rPr>
          <w:szCs w:val="18"/>
          <w:lang w:val="en-GB"/>
        </w:rPr>
        <w:t>support</w:t>
      </w:r>
      <w:r w:rsidR="006B2B24">
        <w:rPr>
          <w:szCs w:val="18"/>
          <w:lang w:val="en-GB"/>
        </w:rPr>
        <w:t xml:space="preserve">. </w:t>
      </w:r>
      <w:r w:rsidR="0080549E">
        <w:rPr>
          <w:szCs w:val="18"/>
          <w:lang w:val="en-GB"/>
        </w:rPr>
        <w:t>W</w:t>
      </w:r>
      <w:r w:rsidR="00024240" w:rsidRPr="001F5109">
        <w:rPr>
          <w:szCs w:val="18"/>
          <w:lang w:val="en-GB"/>
        </w:rPr>
        <w:t xml:space="preserve">e also want to thank </w:t>
      </w:r>
      <w:r w:rsidR="0080549E">
        <w:rPr>
          <w:szCs w:val="18"/>
          <w:lang w:val="en-GB"/>
        </w:rPr>
        <w:t xml:space="preserve">Prof. Michael Kundi </w:t>
      </w:r>
      <w:r w:rsidR="000210AD">
        <w:rPr>
          <w:szCs w:val="18"/>
          <w:lang w:val="en-GB"/>
        </w:rPr>
        <w:t xml:space="preserve">from the Institute of Environmental </w:t>
      </w:r>
      <w:r w:rsidR="000210AD" w:rsidRPr="001F5109">
        <w:rPr>
          <w:szCs w:val="18"/>
          <w:lang w:val="en-GB"/>
        </w:rPr>
        <w:t xml:space="preserve">Hygiene </w:t>
      </w:r>
      <w:r w:rsidR="000210AD" w:rsidRPr="001F5109">
        <w:rPr>
          <w:bCs/>
          <w:lang w:val="en-US"/>
        </w:rPr>
        <w:t>(</w:t>
      </w:r>
      <w:r w:rsidR="000210AD" w:rsidRPr="001F5109">
        <w:rPr>
          <w:szCs w:val="18"/>
          <w:lang w:val="en-GB"/>
        </w:rPr>
        <w:t>Medical University of Vienna)</w:t>
      </w:r>
      <w:r w:rsidR="000210AD">
        <w:rPr>
          <w:szCs w:val="18"/>
          <w:lang w:val="en-GB"/>
        </w:rPr>
        <w:t xml:space="preserve"> </w:t>
      </w:r>
      <w:r w:rsidR="0080549E">
        <w:rPr>
          <w:szCs w:val="18"/>
          <w:lang w:val="en-GB"/>
        </w:rPr>
        <w:t>for</w:t>
      </w:r>
      <w:r w:rsidR="006B2B24">
        <w:rPr>
          <w:szCs w:val="18"/>
          <w:lang w:val="en-GB"/>
        </w:rPr>
        <w:t xml:space="preserve"> critically reading the manuscript and for</w:t>
      </w:r>
      <w:r w:rsidR="0080549E">
        <w:rPr>
          <w:szCs w:val="18"/>
          <w:lang w:val="en-GB"/>
        </w:rPr>
        <w:t xml:space="preserve"> his advices</w:t>
      </w:r>
      <w:r w:rsidR="006B2B24">
        <w:rPr>
          <w:szCs w:val="18"/>
          <w:lang w:val="en-GB"/>
        </w:rPr>
        <w:t xml:space="preserve"> and </w:t>
      </w:r>
      <w:r w:rsidR="0080549E">
        <w:rPr>
          <w:szCs w:val="18"/>
          <w:lang w:val="en-GB"/>
        </w:rPr>
        <w:t xml:space="preserve">Dr. Martin Mrva </w:t>
      </w:r>
      <w:r w:rsidR="006B2B24">
        <w:rPr>
          <w:szCs w:val="18"/>
          <w:lang w:val="en-GB"/>
        </w:rPr>
        <w:t xml:space="preserve">from the Department of Zoology of Comenius University in Bratislava for </w:t>
      </w:r>
      <w:r w:rsidR="00372E28">
        <w:rPr>
          <w:szCs w:val="18"/>
          <w:lang w:val="en-GB"/>
        </w:rPr>
        <w:t>his</w:t>
      </w:r>
      <w:r w:rsidR="006B2B24">
        <w:rPr>
          <w:szCs w:val="18"/>
          <w:lang w:val="en-GB"/>
        </w:rPr>
        <w:t xml:space="preserve"> help with morphological identification and photography</w:t>
      </w:r>
      <w:r w:rsidR="00616FDB" w:rsidRPr="001F5109">
        <w:rPr>
          <w:szCs w:val="18"/>
          <w:lang w:val="en-GB"/>
        </w:rPr>
        <w:t>.</w:t>
      </w:r>
    </w:p>
    <w:p w14:paraId="31671911" w14:textId="77777777" w:rsidR="003233A2" w:rsidRPr="001F5109" w:rsidRDefault="003233A2" w:rsidP="00D241E0">
      <w:pPr>
        <w:pageBreakBefore/>
        <w:spacing w:before="240" w:line="360" w:lineRule="auto"/>
        <w:jc w:val="both"/>
        <w:rPr>
          <w:rStyle w:val="Strong"/>
          <w:lang w:val="en-US"/>
        </w:rPr>
      </w:pPr>
      <w:r w:rsidRPr="001F5109">
        <w:rPr>
          <w:rStyle w:val="Strong"/>
          <w:lang w:val="en-US"/>
        </w:rPr>
        <w:lastRenderedPageBreak/>
        <w:t>References</w:t>
      </w:r>
    </w:p>
    <w:p w14:paraId="5B39747F"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 </w:t>
      </w:r>
      <w:r w:rsidRPr="001F5109">
        <w:rPr>
          <w:rFonts w:ascii="Calibri" w:hAnsi="Calibri"/>
          <w:noProof/>
          <w:sz w:val="22"/>
          <w:lang w:val="en-GB"/>
        </w:rPr>
        <w:tab/>
      </w:r>
      <w:r w:rsidRPr="001F5109">
        <w:rPr>
          <w:rFonts w:ascii="Calibri" w:hAnsi="Calibri"/>
          <w:b/>
          <w:bCs/>
          <w:noProof/>
          <w:sz w:val="22"/>
          <w:lang w:val="en-GB"/>
        </w:rPr>
        <w:t>Smirnov A, Brown S</w:t>
      </w:r>
      <w:r w:rsidRPr="001F5109">
        <w:rPr>
          <w:rFonts w:ascii="Calibri" w:hAnsi="Calibri"/>
          <w:noProof/>
          <w:sz w:val="22"/>
          <w:lang w:val="en-GB"/>
        </w:rPr>
        <w:t xml:space="preserve">. 2004. Guide to the methods of study and identification of soil gymnamoebae. Protistology </w:t>
      </w:r>
      <w:r w:rsidRPr="001F5109">
        <w:rPr>
          <w:rFonts w:ascii="Calibri" w:hAnsi="Calibri"/>
          <w:b/>
          <w:bCs/>
          <w:noProof/>
          <w:sz w:val="22"/>
          <w:lang w:val="en-GB"/>
        </w:rPr>
        <w:t>3</w:t>
      </w:r>
      <w:r w:rsidRPr="001F5109">
        <w:rPr>
          <w:rFonts w:ascii="Calibri" w:hAnsi="Calibri"/>
          <w:noProof/>
          <w:sz w:val="22"/>
          <w:lang w:val="en-GB"/>
        </w:rPr>
        <w:t>:148–190.</w:t>
      </w:r>
    </w:p>
    <w:p w14:paraId="46370560"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 </w:t>
      </w:r>
      <w:r w:rsidRPr="001F5109">
        <w:rPr>
          <w:rFonts w:ascii="Calibri" w:hAnsi="Calibri"/>
          <w:noProof/>
          <w:sz w:val="22"/>
          <w:lang w:val="en-GB"/>
        </w:rPr>
        <w:tab/>
      </w:r>
      <w:r w:rsidRPr="001F5109">
        <w:rPr>
          <w:rFonts w:ascii="Calibri" w:hAnsi="Calibri"/>
          <w:b/>
          <w:bCs/>
          <w:noProof/>
          <w:sz w:val="22"/>
          <w:lang w:val="en-GB"/>
        </w:rPr>
        <w:t>Declerck P, Behets J, van Hoef V, Ollevier F</w:t>
      </w:r>
      <w:r w:rsidRPr="001F5109">
        <w:rPr>
          <w:rFonts w:ascii="Calibri" w:hAnsi="Calibri"/>
          <w:noProof/>
          <w:sz w:val="22"/>
          <w:lang w:val="en-GB"/>
        </w:rPr>
        <w:t xml:space="preserve">. 2007. Detection of </w:t>
      </w:r>
      <w:r w:rsidRPr="001F5109">
        <w:rPr>
          <w:rFonts w:ascii="Calibri" w:hAnsi="Calibri"/>
          <w:i/>
          <w:noProof/>
          <w:sz w:val="22"/>
          <w:lang w:val="en-GB"/>
        </w:rPr>
        <w:t>Legionella</w:t>
      </w:r>
      <w:r w:rsidRPr="001F5109">
        <w:rPr>
          <w:rFonts w:ascii="Calibri" w:hAnsi="Calibri"/>
          <w:noProof/>
          <w:sz w:val="22"/>
          <w:lang w:val="en-GB"/>
        </w:rPr>
        <w:t xml:space="preserve"> spp. and some of their amoeba hosts in floating biofilms from anthropogenic and natural aquatic environments. Water Res, 2007/06/05 ed. </w:t>
      </w:r>
      <w:r w:rsidRPr="001F5109">
        <w:rPr>
          <w:rFonts w:ascii="Calibri" w:hAnsi="Calibri"/>
          <w:b/>
          <w:bCs/>
          <w:noProof/>
          <w:sz w:val="22"/>
          <w:lang w:val="en-GB"/>
        </w:rPr>
        <w:t>41</w:t>
      </w:r>
      <w:r w:rsidRPr="001F5109">
        <w:rPr>
          <w:rFonts w:ascii="Calibri" w:hAnsi="Calibri"/>
          <w:noProof/>
          <w:sz w:val="22"/>
          <w:lang w:val="en-GB"/>
        </w:rPr>
        <w:t>:3159–67.</w:t>
      </w:r>
    </w:p>
    <w:p w14:paraId="47D61A8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 </w:t>
      </w:r>
      <w:r w:rsidRPr="001F5109">
        <w:rPr>
          <w:rFonts w:ascii="Calibri" w:hAnsi="Calibri"/>
          <w:noProof/>
          <w:sz w:val="22"/>
          <w:lang w:val="en-GB"/>
        </w:rPr>
        <w:tab/>
      </w:r>
      <w:r w:rsidRPr="001F5109">
        <w:rPr>
          <w:rFonts w:ascii="Calibri" w:hAnsi="Calibri"/>
          <w:b/>
          <w:bCs/>
          <w:noProof/>
          <w:sz w:val="22"/>
          <w:lang w:val="en-GB"/>
        </w:rPr>
        <w:t>Berk SG, Gunderson JH, Newsome a L, Farone a L, Hayes BJ, Redding KS, Uddin N, Williams EL, Johnson R a, Farsian M, Reid A, Skimmyhorn J, Farone MB</w:t>
      </w:r>
      <w:r w:rsidRPr="001F5109">
        <w:rPr>
          <w:rFonts w:ascii="Calibri" w:hAnsi="Calibri"/>
          <w:noProof/>
          <w:sz w:val="22"/>
          <w:lang w:val="en-GB"/>
        </w:rPr>
        <w:t xml:space="preserve">. 2006. Occurrence of infected amoebae in cooling towers compared with natural aquatic environments: implications for emerging pathogens. Environ Sci Technol </w:t>
      </w:r>
      <w:r w:rsidRPr="001F5109">
        <w:rPr>
          <w:rFonts w:ascii="Calibri" w:hAnsi="Calibri"/>
          <w:b/>
          <w:bCs/>
          <w:noProof/>
          <w:sz w:val="22"/>
          <w:lang w:val="en-GB"/>
        </w:rPr>
        <w:t>40</w:t>
      </w:r>
      <w:r w:rsidRPr="001F5109">
        <w:rPr>
          <w:rFonts w:ascii="Calibri" w:hAnsi="Calibri"/>
          <w:noProof/>
          <w:sz w:val="22"/>
          <w:lang w:val="en-GB"/>
        </w:rPr>
        <w:t>:7440–4.</w:t>
      </w:r>
    </w:p>
    <w:p w14:paraId="7BC48109"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 </w:t>
      </w:r>
      <w:r w:rsidRPr="001F5109">
        <w:rPr>
          <w:rFonts w:ascii="Calibri" w:hAnsi="Calibri"/>
          <w:noProof/>
          <w:sz w:val="22"/>
          <w:lang w:val="en-GB"/>
        </w:rPr>
        <w:tab/>
      </w:r>
      <w:r w:rsidRPr="001F5109">
        <w:rPr>
          <w:rFonts w:ascii="Calibri" w:hAnsi="Calibri"/>
          <w:b/>
          <w:bCs/>
          <w:noProof/>
          <w:sz w:val="22"/>
          <w:lang w:val="en-GB"/>
        </w:rPr>
        <w:t>Geisen S, Fiore-Donno AM, Walochnik J, Bonkowski M</w:t>
      </w:r>
      <w:r w:rsidRPr="001F5109">
        <w:rPr>
          <w:rFonts w:ascii="Calibri" w:hAnsi="Calibri"/>
          <w:noProof/>
          <w:sz w:val="22"/>
          <w:lang w:val="en-GB"/>
        </w:rPr>
        <w:t>. 2014</w:t>
      </w:r>
      <w:r w:rsidRPr="001F5109">
        <w:rPr>
          <w:rFonts w:ascii="Calibri" w:hAnsi="Calibri"/>
          <w:i/>
          <w:noProof/>
          <w:sz w:val="22"/>
          <w:lang w:val="en-GB"/>
        </w:rPr>
        <w:t xml:space="preserve">. Acanthamoeba </w:t>
      </w:r>
      <w:r w:rsidRPr="001F5109">
        <w:rPr>
          <w:rFonts w:ascii="Calibri" w:hAnsi="Calibri"/>
          <w:noProof/>
          <w:sz w:val="22"/>
          <w:lang w:val="en-GB"/>
        </w:rPr>
        <w:t xml:space="preserve">everywhere: high diversity of </w:t>
      </w:r>
      <w:r w:rsidRPr="001F5109">
        <w:rPr>
          <w:rFonts w:ascii="Calibri" w:hAnsi="Calibri"/>
          <w:i/>
          <w:noProof/>
          <w:sz w:val="22"/>
          <w:lang w:val="en-GB"/>
        </w:rPr>
        <w:t>Acanthamoeba</w:t>
      </w:r>
      <w:r w:rsidRPr="001F5109">
        <w:rPr>
          <w:rFonts w:ascii="Calibri" w:hAnsi="Calibri"/>
          <w:noProof/>
          <w:sz w:val="22"/>
          <w:lang w:val="en-GB"/>
        </w:rPr>
        <w:t xml:space="preserve"> in soils. Parasitol Res.</w:t>
      </w:r>
    </w:p>
    <w:p w14:paraId="3C9727DD"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 </w:t>
      </w:r>
      <w:r w:rsidRPr="001F5109">
        <w:rPr>
          <w:rFonts w:ascii="Calibri" w:hAnsi="Calibri"/>
          <w:noProof/>
          <w:sz w:val="22"/>
          <w:lang w:val="en-GB"/>
        </w:rPr>
        <w:tab/>
      </w:r>
      <w:r w:rsidRPr="001F5109">
        <w:rPr>
          <w:rFonts w:ascii="Calibri" w:hAnsi="Calibri"/>
          <w:b/>
          <w:bCs/>
          <w:noProof/>
          <w:sz w:val="22"/>
          <w:lang w:val="en-GB"/>
        </w:rPr>
        <w:t>Canals O, Serrano-Suárez A, Salvadó H, Méndez J, Cervero-Aragó S, Ruiz de Porras V, Dellundé J, Araujo R</w:t>
      </w:r>
      <w:r w:rsidRPr="001F5109">
        <w:rPr>
          <w:rFonts w:ascii="Calibri" w:hAnsi="Calibri"/>
          <w:noProof/>
          <w:sz w:val="22"/>
          <w:lang w:val="en-GB"/>
        </w:rPr>
        <w:t>. 2014. Effect of chlorine and temperature on free-living protozoa in operational man-made water systems (cooling towers and hot sanitary water systems) in Catalonia. Environ Sci Pollut Res Int.</w:t>
      </w:r>
    </w:p>
    <w:p w14:paraId="0DE10ADA"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 </w:t>
      </w:r>
      <w:r w:rsidRPr="001F5109">
        <w:rPr>
          <w:rFonts w:ascii="Calibri" w:hAnsi="Calibri"/>
          <w:noProof/>
          <w:sz w:val="22"/>
          <w:lang w:val="en-GB"/>
        </w:rPr>
        <w:tab/>
      </w:r>
      <w:r w:rsidRPr="001F5109">
        <w:rPr>
          <w:rFonts w:ascii="Calibri" w:hAnsi="Calibri"/>
          <w:b/>
          <w:bCs/>
          <w:noProof/>
          <w:sz w:val="22"/>
          <w:lang w:val="en-GB"/>
        </w:rPr>
        <w:t>Retana-Moreira L, Abrahams-Sandí E, Cabello-Vílchez AM, Reyes-Batlle M, Valladares B, Martínez-Carretero E, Piñero JE, Lorenzo-Morales J</w:t>
      </w:r>
      <w:r w:rsidRPr="001F5109">
        <w:rPr>
          <w:rFonts w:ascii="Calibri" w:hAnsi="Calibri"/>
          <w:noProof/>
          <w:sz w:val="22"/>
          <w:lang w:val="en-GB"/>
        </w:rPr>
        <w:t xml:space="preserve">. 2014. Isolation and molecular characterization of </w:t>
      </w:r>
      <w:r w:rsidRPr="001F5109">
        <w:rPr>
          <w:rFonts w:ascii="Calibri" w:hAnsi="Calibri"/>
          <w:i/>
          <w:noProof/>
          <w:sz w:val="22"/>
          <w:lang w:val="en-GB"/>
        </w:rPr>
        <w:t>Acanthamoeba</w:t>
      </w:r>
      <w:r w:rsidRPr="001F5109">
        <w:rPr>
          <w:rFonts w:ascii="Calibri" w:hAnsi="Calibri"/>
          <w:noProof/>
          <w:sz w:val="22"/>
          <w:lang w:val="en-GB"/>
        </w:rPr>
        <w:t xml:space="preserve"> and </w:t>
      </w:r>
      <w:r w:rsidRPr="001F5109">
        <w:rPr>
          <w:rFonts w:ascii="Calibri" w:hAnsi="Calibri"/>
          <w:i/>
          <w:noProof/>
          <w:sz w:val="22"/>
          <w:lang w:val="en-GB"/>
        </w:rPr>
        <w:t>Balamuthia mandrillaris</w:t>
      </w:r>
      <w:r w:rsidRPr="001F5109">
        <w:rPr>
          <w:rFonts w:ascii="Calibri" w:hAnsi="Calibri"/>
          <w:noProof/>
          <w:sz w:val="22"/>
          <w:lang w:val="en-GB"/>
        </w:rPr>
        <w:t xml:space="preserve"> from combination shower units in Costa Rica. Parasitol Res </w:t>
      </w:r>
      <w:r w:rsidRPr="001F5109">
        <w:rPr>
          <w:rFonts w:ascii="Calibri" w:hAnsi="Calibri"/>
          <w:b/>
          <w:bCs/>
          <w:noProof/>
          <w:sz w:val="22"/>
          <w:lang w:val="en-GB"/>
        </w:rPr>
        <w:t>113</w:t>
      </w:r>
      <w:r w:rsidRPr="001F5109">
        <w:rPr>
          <w:rFonts w:ascii="Calibri" w:hAnsi="Calibri"/>
          <w:noProof/>
          <w:sz w:val="22"/>
          <w:lang w:val="en-GB"/>
        </w:rPr>
        <w:t>:4117–22.</w:t>
      </w:r>
    </w:p>
    <w:p w14:paraId="0D69FE3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7. </w:t>
      </w:r>
      <w:r w:rsidRPr="001F5109">
        <w:rPr>
          <w:rFonts w:ascii="Calibri" w:hAnsi="Calibri"/>
          <w:noProof/>
          <w:sz w:val="22"/>
          <w:lang w:val="en-GB"/>
        </w:rPr>
        <w:tab/>
      </w:r>
      <w:r w:rsidRPr="001F5109">
        <w:rPr>
          <w:rFonts w:ascii="Calibri" w:hAnsi="Calibri"/>
          <w:b/>
          <w:bCs/>
          <w:noProof/>
          <w:sz w:val="22"/>
          <w:lang w:val="en-GB"/>
        </w:rPr>
        <w:t>Delafont V, Brouke A, Bouchon D, Moulin L, Héchard Y</w:t>
      </w:r>
      <w:r w:rsidRPr="001F5109">
        <w:rPr>
          <w:rFonts w:ascii="Calibri" w:hAnsi="Calibri"/>
          <w:noProof/>
          <w:sz w:val="22"/>
          <w:lang w:val="en-GB"/>
        </w:rPr>
        <w:t xml:space="preserve">. 2013. Microbiome of free-living amoebae isolated from drinking water. Water Res </w:t>
      </w:r>
      <w:r w:rsidRPr="001F5109">
        <w:rPr>
          <w:rFonts w:ascii="Calibri" w:hAnsi="Calibri"/>
          <w:b/>
          <w:bCs/>
          <w:noProof/>
          <w:sz w:val="22"/>
          <w:lang w:val="en-GB"/>
        </w:rPr>
        <w:t>47</w:t>
      </w:r>
      <w:r w:rsidRPr="001F5109">
        <w:rPr>
          <w:rFonts w:ascii="Calibri" w:hAnsi="Calibri"/>
          <w:noProof/>
          <w:sz w:val="22"/>
          <w:lang w:val="en-GB"/>
        </w:rPr>
        <w:t>:6958–65.</w:t>
      </w:r>
    </w:p>
    <w:p w14:paraId="3649BC6D"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8. </w:t>
      </w:r>
      <w:r w:rsidRPr="001F5109">
        <w:rPr>
          <w:rFonts w:ascii="Calibri" w:hAnsi="Calibri"/>
          <w:noProof/>
          <w:sz w:val="22"/>
          <w:lang w:val="en-GB"/>
        </w:rPr>
        <w:tab/>
      </w:r>
      <w:r w:rsidRPr="001F5109">
        <w:rPr>
          <w:rFonts w:ascii="Calibri" w:hAnsi="Calibri"/>
          <w:b/>
          <w:bCs/>
          <w:noProof/>
          <w:sz w:val="22"/>
          <w:lang w:val="en-GB"/>
        </w:rPr>
        <w:t>Greub G, Raoult D</w:t>
      </w:r>
      <w:r w:rsidRPr="001F5109">
        <w:rPr>
          <w:rFonts w:ascii="Calibri" w:hAnsi="Calibri"/>
          <w:noProof/>
          <w:sz w:val="22"/>
          <w:lang w:val="en-GB"/>
        </w:rPr>
        <w:t xml:space="preserve">. 2004. Microorganisms resistant to free-living amoebae. Clin Microbiol Rev, 2004/04/16 ed. </w:t>
      </w:r>
      <w:r w:rsidRPr="001F5109">
        <w:rPr>
          <w:rFonts w:ascii="Calibri" w:hAnsi="Calibri"/>
          <w:b/>
          <w:bCs/>
          <w:noProof/>
          <w:sz w:val="22"/>
          <w:lang w:val="en-GB"/>
        </w:rPr>
        <w:t>17</w:t>
      </w:r>
      <w:r w:rsidRPr="001F5109">
        <w:rPr>
          <w:rFonts w:ascii="Calibri" w:hAnsi="Calibri"/>
          <w:noProof/>
          <w:sz w:val="22"/>
          <w:lang w:val="en-GB"/>
        </w:rPr>
        <w:t>:413–33.</w:t>
      </w:r>
    </w:p>
    <w:p w14:paraId="45CE698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9. </w:t>
      </w:r>
      <w:r w:rsidRPr="001F5109">
        <w:rPr>
          <w:rFonts w:ascii="Calibri" w:hAnsi="Calibri"/>
          <w:noProof/>
          <w:sz w:val="22"/>
          <w:lang w:val="en-GB"/>
        </w:rPr>
        <w:tab/>
      </w:r>
      <w:r w:rsidRPr="001F5109">
        <w:rPr>
          <w:rFonts w:ascii="Calibri" w:hAnsi="Calibri"/>
          <w:b/>
          <w:bCs/>
          <w:noProof/>
          <w:sz w:val="22"/>
          <w:lang w:val="en-GB"/>
        </w:rPr>
        <w:t>Winiecka-Krusnell J, Linder E</w:t>
      </w:r>
      <w:r w:rsidRPr="001F5109">
        <w:rPr>
          <w:rFonts w:ascii="Calibri" w:hAnsi="Calibri"/>
          <w:noProof/>
          <w:sz w:val="22"/>
          <w:lang w:val="en-GB"/>
        </w:rPr>
        <w:t xml:space="preserve">. 2001. Bacterial infections of free-living amoebae. Res Microbiol </w:t>
      </w:r>
      <w:r w:rsidRPr="001F5109">
        <w:rPr>
          <w:rFonts w:ascii="Calibri" w:hAnsi="Calibri"/>
          <w:b/>
          <w:bCs/>
          <w:noProof/>
          <w:sz w:val="22"/>
          <w:lang w:val="en-GB"/>
        </w:rPr>
        <w:t>152</w:t>
      </w:r>
      <w:r w:rsidRPr="001F5109">
        <w:rPr>
          <w:rFonts w:ascii="Calibri" w:hAnsi="Calibri"/>
          <w:noProof/>
          <w:sz w:val="22"/>
          <w:lang w:val="en-GB"/>
        </w:rPr>
        <w:t>:613–9.</w:t>
      </w:r>
    </w:p>
    <w:p w14:paraId="1AB34845"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10. </w:t>
      </w:r>
      <w:r w:rsidRPr="001F5109">
        <w:rPr>
          <w:rFonts w:ascii="Calibri" w:hAnsi="Calibri"/>
          <w:noProof/>
          <w:sz w:val="22"/>
          <w:lang w:val="en-GB"/>
        </w:rPr>
        <w:tab/>
      </w:r>
      <w:r w:rsidRPr="001F5109">
        <w:rPr>
          <w:rFonts w:ascii="Calibri" w:hAnsi="Calibri"/>
          <w:b/>
          <w:bCs/>
          <w:noProof/>
          <w:sz w:val="22"/>
          <w:lang w:val="en-GB"/>
        </w:rPr>
        <w:t>Siddiqui R, Khan NA</w:t>
      </w:r>
      <w:r w:rsidRPr="001F5109">
        <w:rPr>
          <w:rFonts w:ascii="Calibri" w:hAnsi="Calibri"/>
          <w:noProof/>
          <w:sz w:val="22"/>
          <w:lang w:val="en-GB"/>
        </w:rPr>
        <w:t xml:space="preserve">. 2012. War of the microbial worlds: Who is the beneficiary in </w:t>
      </w:r>
      <w:r w:rsidRPr="001F5109">
        <w:rPr>
          <w:rFonts w:ascii="Calibri" w:hAnsi="Calibri"/>
          <w:i/>
          <w:noProof/>
          <w:sz w:val="22"/>
          <w:lang w:val="en-GB"/>
        </w:rPr>
        <w:t>Acanthamoeba</w:t>
      </w:r>
      <w:r w:rsidRPr="001F5109">
        <w:rPr>
          <w:rFonts w:ascii="Calibri" w:hAnsi="Calibri"/>
          <w:noProof/>
          <w:sz w:val="22"/>
          <w:lang w:val="en-GB"/>
        </w:rPr>
        <w:t xml:space="preserve">-bacterial interactions? Exp Parasitol </w:t>
      </w:r>
      <w:r w:rsidRPr="001F5109">
        <w:rPr>
          <w:rFonts w:ascii="Calibri" w:hAnsi="Calibri"/>
          <w:b/>
          <w:bCs/>
          <w:noProof/>
          <w:sz w:val="22"/>
          <w:lang w:val="en-GB"/>
        </w:rPr>
        <w:t>130</w:t>
      </w:r>
      <w:r w:rsidRPr="001F5109">
        <w:rPr>
          <w:rFonts w:ascii="Calibri" w:hAnsi="Calibri"/>
          <w:noProof/>
          <w:sz w:val="22"/>
          <w:lang w:val="en-GB"/>
        </w:rPr>
        <w:t>:311–313.</w:t>
      </w:r>
    </w:p>
    <w:p w14:paraId="6AE84BF1"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11. </w:t>
      </w:r>
      <w:r w:rsidRPr="001F5109">
        <w:rPr>
          <w:rFonts w:ascii="Calibri" w:hAnsi="Calibri"/>
          <w:noProof/>
          <w:sz w:val="22"/>
          <w:lang w:val="en-GB"/>
        </w:rPr>
        <w:tab/>
      </w:r>
      <w:r w:rsidRPr="001F5109">
        <w:rPr>
          <w:rFonts w:ascii="Calibri" w:hAnsi="Calibri"/>
          <w:b/>
          <w:bCs/>
          <w:noProof/>
          <w:sz w:val="22"/>
          <w:lang w:val="en-GB"/>
        </w:rPr>
        <w:t>Cirillo JD, Falkow S, Tompkins LS, Bermudez LE</w:t>
      </w:r>
      <w:r w:rsidRPr="001F5109">
        <w:rPr>
          <w:rFonts w:ascii="Calibri" w:hAnsi="Calibri"/>
          <w:noProof/>
          <w:sz w:val="22"/>
          <w:lang w:val="en-GB"/>
        </w:rPr>
        <w:t xml:space="preserve">. 1997. Interaction of </w:t>
      </w:r>
      <w:r w:rsidRPr="001F5109">
        <w:rPr>
          <w:rFonts w:ascii="Calibri" w:hAnsi="Calibri"/>
          <w:i/>
          <w:noProof/>
          <w:sz w:val="22"/>
          <w:lang w:val="en-GB"/>
        </w:rPr>
        <w:t>Mycobacterium avium</w:t>
      </w:r>
      <w:r w:rsidRPr="001F5109">
        <w:rPr>
          <w:rFonts w:ascii="Calibri" w:hAnsi="Calibri"/>
          <w:noProof/>
          <w:sz w:val="22"/>
          <w:lang w:val="en-GB"/>
        </w:rPr>
        <w:t xml:space="preserve"> with environmental amoebae enhances virulence. Infect Immun, 1997/09/01 ed. </w:t>
      </w:r>
      <w:r w:rsidRPr="001F5109">
        <w:rPr>
          <w:rFonts w:ascii="Calibri" w:hAnsi="Calibri"/>
          <w:b/>
          <w:bCs/>
          <w:noProof/>
          <w:sz w:val="22"/>
          <w:lang w:val="en-GB"/>
        </w:rPr>
        <w:t>65</w:t>
      </w:r>
      <w:r w:rsidRPr="001F5109">
        <w:rPr>
          <w:rFonts w:ascii="Calibri" w:hAnsi="Calibri"/>
          <w:noProof/>
          <w:sz w:val="22"/>
          <w:lang w:val="en-GB"/>
        </w:rPr>
        <w:t>:3759–3767.</w:t>
      </w:r>
    </w:p>
    <w:p w14:paraId="6CB64453"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12. </w:t>
      </w:r>
      <w:r w:rsidRPr="001F5109">
        <w:rPr>
          <w:rFonts w:ascii="Calibri" w:hAnsi="Calibri"/>
          <w:noProof/>
          <w:sz w:val="22"/>
          <w:lang w:val="en-GB"/>
        </w:rPr>
        <w:tab/>
      </w:r>
      <w:r w:rsidRPr="001F5109">
        <w:rPr>
          <w:rFonts w:ascii="Calibri" w:hAnsi="Calibri"/>
          <w:b/>
          <w:bCs/>
          <w:noProof/>
          <w:sz w:val="22"/>
          <w:lang w:val="en-GB"/>
        </w:rPr>
        <w:t>La Scola B, Raoult D</w:t>
      </w:r>
      <w:r w:rsidRPr="001F5109">
        <w:rPr>
          <w:rFonts w:ascii="Calibri" w:hAnsi="Calibri"/>
          <w:noProof/>
          <w:sz w:val="22"/>
          <w:lang w:val="en-GB"/>
        </w:rPr>
        <w:t xml:space="preserve">. 2001. Survival of </w:t>
      </w:r>
      <w:r w:rsidRPr="001F5109">
        <w:rPr>
          <w:rFonts w:ascii="Calibri" w:hAnsi="Calibri"/>
          <w:i/>
          <w:noProof/>
          <w:sz w:val="22"/>
          <w:lang w:val="en-GB"/>
        </w:rPr>
        <w:t>Coxiella burnetii</w:t>
      </w:r>
      <w:r w:rsidRPr="001F5109">
        <w:rPr>
          <w:rFonts w:ascii="Calibri" w:hAnsi="Calibri"/>
          <w:noProof/>
          <w:sz w:val="22"/>
          <w:lang w:val="en-GB"/>
        </w:rPr>
        <w:t xml:space="preserve"> within free-living amoeba </w:t>
      </w:r>
      <w:r w:rsidRPr="001F5109">
        <w:rPr>
          <w:rFonts w:ascii="Calibri" w:hAnsi="Calibri"/>
          <w:i/>
          <w:noProof/>
          <w:sz w:val="22"/>
          <w:lang w:val="en-GB"/>
        </w:rPr>
        <w:t>Acanthamoeba castellanii</w:t>
      </w:r>
      <w:r w:rsidRPr="001F5109">
        <w:rPr>
          <w:rFonts w:ascii="Calibri" w:hAnsi="Calibri"/>
          <w:noProof/>
          <w:sz w:val="22"/>
          <w:lang w:val="en-GB"/>
        </w:rPr>
        <w:t xml:space="preserve">. Clin Microbiol Infect </w:t>
      </w:r>
      <w:r w:rsidRPr="001F5109">
        <w:rPr>
          <w:rFonts w:ascii="Calibri" w:hAnsi="Calibri"/>
          <w:b/>
          <w:bCs/>
          <w:noProof/>
          <w:sz w:val="22"/>
          <w:lang w:val="en-GB"/>
        </w:rPr>
        <w:t>7</w:t>
      </w:r>
      <w:r w:rsidRPr="001F5109">
        <w:rPr>
          <w:rFonts w:ascii="Calibri" w:hAnsi="Calibri"/>
          <w:noProof/>
          <w:sz w:val="22"/>
          <w:lang w:val="en-GB"/>
        </w:rPr>
        <w:t>:75–79.</w:t>
      </w:r>
    </w:p>
    <w:p w14:paraId="27681406"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13. </w:t>
      </w:r>
      <w:r w:rsidRPr="001F5109">
        <w:rPr>
          <w:rFonts w:ascii="Calibri" w:hAnsi="Calibri"/>
          <w:noProof/>
          <w:sz w:val="22"/>
          <w:lang w:val="en-GB"/>
        </w:rPr>
        <w:tab/>
      </w:r>
      <w:r w:rsidRPr="001F5109">
        <w:rPr>
          <w:rFonts w:ascii="Calibri" w:hAnsi="Calibri"/>
          <w:b/>
          <w:bCs/>
          <w:noProof/>
          <w:sz w:val="22"/>
          <w:lang w:val="en-GB"/>
        </w:rPr>
        <w:t>Rowbotham TJ</w:t>
      </w:r>
      <w:r w:rsidRPr="001F5109">
        <w:rPr>
          <w:rFonts w:ascii="Calibri" w:hAnsi="Calibri"/>
          <w:noProof/>
          <w:sz w:val="22"/>
          <w:lang w:val="en-GB"/>
        </w:rPr>
        <w:t xml:space="preserve">. 1980. Preliminary report on the pathogenicity of </w:t>
      </w:r>
      <w:r w:rsidRPr="001F5109">
        <w:rPr>
          <w:rFonts w:ascii="Calibri" w:hAnsi="Calibri"/>
          <w:i/>
          <w:noProof/>
          <w:sz w:val="22"/>
          <w:lang w:val="en-GB"/>
        </w:rPr>
        <w:t>Legionella pneumophila</w:t>
      </w:r>
      <w:r w:rsidRPr="001F5109">
        <w:rPr>
          <w:rFonts w:ascii="Calibri" w:hAnsi="Calibri"/>
          <w:noProof/>
          <w:sz w:val="22"/>
          <w:lang w:val="en-GB"/>
        </w:rPr>
        <w:t xml:space="preserve"> for freshwater and soil amoebae. J Clin Pathol, 1980/12/01 ed. </w:t>
      </w:r>
      <w:r w:rsidRPr="001F5109">
        <w:rPr>
          <w:rFonts w:ascii="Calibri" w:hAnsi="Calibri"/>
          <w:b/>
          <w:bCs/>
          <w:noProof/>
          <w:sz w:val="22"/>
          <w:lang w:val="en-GB"/>
        </w:rPr>
        <w:t>33</w:t>
      </w:r>
      <w:r w:rsidRPr="001F5109">
        <w:rPr>
          <w:rFonts w:ascii="Calibri" w:hAnsi="Calibri"/>
          <w:noProof/>
          <w:sz w:val="22"/>
          <w:lang w:val="en-GB"/>
        </w:rPr>
        <w:t>:1179–1183.</w:t>
      </w:r>
    </w:p>
    <w:p w14:paraId="5ED4E4FF"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lastRenderedPageBreak/>
        <w:t xml:space="preserve">14. </w:t>
      </w:r>
      <w:r w:rsidRPr="001F5109">
        <w:rPr>
          <w:rFonts w:ascii="Calibri" w:hAnsi="Calibri"/>
          <w:noProof/>
          <w:sz w:val="22"/>
          <w:lang w:val="en-GB"/>
        </w:rPr>
        <w:tab/>
      </w:r>
      <w:r w:rsidRPr="001F5109">
        <w:rPr>
          <w:rFonts w:ascii="Calibri" w:hAnsi="Calibri"/>
          <w:b/>
          <w:bCs/>
          <w:noProof/>
          <w:sz w:val="22"/>
          <w:lang w:val="en-GB"/>
        </w:rPr>
        <w:t>Wadowsky R, Wolford R, McNamara A, Yee R</w:t>
      </w:r>
      <w:r w:rsidRPr="001F5109">
        <w:rPr>
          <w:rFonts w:ascii="Calibri" w:hAnsi="Calibri"/>
          <w:noProof/>
          <w:sz w:val="22"/>
          <w:lang w:val="en-GB"/>
        </w:rPr>
        <w:t xml:space="preserve">. 1985. Effect of non-Legionellaceae bacteria on the multiplication of </w:t>
      </w:r>
      <w:r w:rsidRPr="001F5109">
        <w:rPr>
          <w:rFonts w:ascii="Calibri" w:hAnsi="Calibri"/>
          <w:i/>
          <w:noProof/>
          <w:sz w:val="22"/>
          <w:lang w:val="en-GB"/>
        </w:rPr>
        <w:t>Legionella pneumophila</w:t>
      </w:r>
      <w:r w:rsidRPr="001F5109">
        <w:rPr>
          <w:rFonts w:ascii="Calibri" w:hAnsi="Calibri"/>
          <w:noProof/>
          <w:sz w:val="22"/>
          <w:lang w:val="en-GB"/>
        </w:rPr>
        <w:t xml:space="preserve"> in potable water. Appl Environ Microbiol </w:t>
      </w:r>
      <w:r w:rsidRPr="001F5109">
        <w:rPr>
          <w:rFonts w:ascii="Calibri" w:hAnsi="Calibri"/>
          <w:b/>
          <w:bCs/>
          <w:noProof/>
          <w:sz w:val="22"/>
          <w:lang w:val="en-GB"/>
        </w:rPr>
        <w:t>49</w:t>
      </w:r>
      <w:r w:rsidRPr="001F5109">
        <w:rPr>
          <w:rFonts w:ascii="Calibri" w:hAnsi="Calibri"/>
          <w:noProof/>
          <w:sz w:val="22"/>
          <w:lang w:val="en-GB"/>
        </w:rPr>
        <w:t>:1206–1210.</w:t>
      </w:r>
    </w:p>
    <w:p w14:paraId="2861FB08"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15. </w:t>
      </w:r>
      <w:r w:rsidRPr="001F5109">
        <w:rPr>
          <w:rFonts w:ascii="Calibri" w:hAnsi="Calibri"/>
          <w:noProof/>
          <w:sz w:val="22"/>
          <w:lang w:val="en-GB"/>
        </w:rPr>
        <w:tab/>
      </w:r>
      <w:r w:rsidRPr="001F5109">
        <w:rPr>
          <w:rFonts w:ascii="Calibri" w:hAnsi="Calibri"/>
          <w:b/>
          <w:bCs/>
          <w:noProof/>
          <w:sz w:val="22"/>
          <w:lang w:val="en-GB"/>
        </w:rPr>
        <w:t>Ohno A, Kato N, Yamada K, Yamaguchi K</w:t>
      </w:r>
      <w:r w:rsidRPr="001F5109">
        <w:rPr>
          <w:rFonts w:ascii="Calibri" w:hAnsi="Calibri"/>
          <w:noProof/>
          <w:sz w:val="22"/>
          <w:lang w:val="en-GB"/>
        </w:rPr>
        <w:t xml:space="preserve">. 2003. Factors influencing survival of </w:t>
      </w:r>
      <w:r w:rsidRPr="001F5109">
        <w:rPr>
          <w:rFonts w:ascii="Calibri" w:hAnsi="Calibri"/>
          <w:i/>
          <w:noProof/>
          <w:sz w:val="22"/>
          <w:lang w:val="en-GB"/>
        </w:rPr>
        <w:t>Legionella pneumophila</w:t>
      </w:r>
      <w:r w:rsidRPr="001F5109">
        <w:rPr>
          <w:rFonts w:ascii="Calibri" w:hAnsi="Calibri"/>
          <w:noProof/>
          <w:sz w:val="22"/>
          <w:lang w:val="en-GB"/>
        </w:rPr>
        <w:t xml:space="preserve"> serotype 1 in hot spring water and tap water. Appl Environ Microbiol </w:t>
      </w:r>
      <w:r w:rsidRPr="001F5109">
        <w:rPr>
          <w:rFonts w:ascii="Calibri" w:hAnsi="Calibri"/>
          <w:b/>
          <w:bCs/>
          <w:noProof/>
          <w:sz w:val="22"/>
          <w:lang w:val="en-GB"/>
        </w:rPr>
        <w:t>69</w:t>
      </w:r>
      <w:r w:rsidRPr="001F5109">
        <w:rPr>
          <w:rFonts w:ascii="Calibri" w:hAnsi="Calibri"/>
          <w:noProof/>
          <w:sz w:val="22"/>
          <w:lang w:val="en-GB"/>
        </w:rPr>
        <w:t>:2540–2547.</w:t>
      </w:r>
    </w:p>
    <w:p w14:paraId="51E82710"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16. </w:t>
      </w:r>
      <w:r w:rsidRPr="001F5109">
        <w:rPr>
          <w:rFonts w:ascii="Calibri" w:hAnsi="Calibri"/>
          <w:noProof/>
          <w:sz w:val="22"/>
          <w:lang w:val="en-GB"/>
        </w:rPr>
        <w:tab/>
      </w:r>
      <w:r w:rsidRPr="001F5109">
        <w:rPr>
          <w:rFonts w:ascii="Calibri" w:hAnsi="Calibri"/>
          <w:b/>
          <w:bCs/>
          <w:noProof/>
          <w:sz w:val="22"/>
          <w:lang w:val="en-GB"/>
        </w:rPr>
        <w:t>Cervero-Aragó S, Rodríguez-Martínez S, Canals O, Salvadó H, Araujo RM</w:t>
      </w:r>
      <w:r w:rsidRPr="001F5109">
        <w:rPr>
          <w:rFonts w:ascii="Calibri" w:hAnsi="Calibri"/>
          <w:noProof/>
          <w:sz w:val="22"/>
          <w:lang w:val="en-GB"/>
        </w:rPr>
        <w:t>. 2013. Effect of thermal treatment on free-living amoeba inactivation. J Appl Microbiol.</w:t>
      </w:r>
    </w:p>
    <w:p w14:paraId="522F83C0"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17. </w:t>
      </w:r>
      <w:r w:rsidRPr="001F5109">
        <w:rPr>
          <w:rFonts w:ascii="Calibri" w:hAnsi="Calibri"/>
          <w:noProof/>
          <w:sz w:val="22"/>
          <w:lang w:val="en-GB"/>
        </w:rPr>
        <w:tab/>
      </w:r>
      <w:r w:rsidRPr="001F5109">
        <w:rPr>
          <w:rFonts w:ascii="Calibri" w:hAnsi="Calibri"/>
          <w:b/>
          <w:bCs/>
          <w:noProof/>
          <w:sz w:val="22"/>
          <w:lang w:val="en-GB"/>
        </w:rPr>
        <w:t>Dupuy M, Mazoua S, Berne F, Bodet C, Garrec N, Herbelin P, Ménard-Szczebara F, Oberti S, Rodier M-H, Soreau S, Wallet F, Héchard Y</w:t>
      </w:r>
      <w:r w:rsidRPr="001F5109">
        <w:rPr>
          <w:rFonts w:ascii="Calibri" w:hAnsi="Calibri"/>
          <w:noProof/>
          <w:sz w:val="22"/>
          <w:lang w:val="en-GB"/>
        </w:rPr>
        <w:t xml:space="preserve">. 2011. Efficiency of water disinfectants against </w:t>
      </w:r>
      <w:r w:rsidRPr="001F5109">
        <w:rPr>
          <w:rFonts w:ascii="Calibri" w:hAnsi="Calibri"/>
          <w:i/>
          <w:noProof/>
          <w:sz w:val="22"/>
          <w:lang w:val="en-GB"/>
        </w:rPr>
        <w:t>Legionella pneumophila</w:t>
      </w:r>
      <w:r w:rsidRPr="001F5109">
        <w:rPr>
          <w:rFonts w:ascii="Calibri" w:hAnsi="Calibri"/>
          <w:noProof/>
          <w:sz w:val="22"/>
          <w:lang w:val="en-GB"/>
        </w:rPr>
        <w:t xml:space="preserve"> and </w:t>
      </w:r>
      <w:r w:rsidRPr="001F5109">
        <w:rPr>
          <w:rFonts w:ascii="Calibri" w:hAnsi="Calibri"/>
          <w:i/>
          <w:noProof/>
          <w:sz w:val="22"/>
          <w:lang w:val="en-GB"/>
        </w:rPr>
        <w:t>Acanthamoeba</w:t>
      </w:r>
      <w:r w:rsidRPr="001F5109">
        <w:rPr>
          <w:rFonts w:ascii="Calibri" w:hAnsi="Calibri"/>
          <w:noProof/>
          <w:sz w:val="22"/>
          <w:lang w:val="en-GB"/>
        </w:rPr>
        <w:t xml:space="preserve">. Water Res </w:t>
      </w:r>
      <w:r w:rsidRPr="001F5109">
        <w:rPr>
          <w:rFonts w:ascii="Calibri" w:hAnsi="Calibri"/>
          <w:b/>
          <w:bCs/>
          <w:noProof/>
          <w:sz w:val="22"/>
          <w:lang w:val="en-GB"/>
        </w:rPr>
        <w:t>45</w:t>
      </w:r>
      <w:r w:rsidRPr="001F5109">
        <w:rPr>
          <w:rFonts w:ascii="Calibri" w:hAnsi="Calibri"/>
          <w:noProof/>
          <w:sz w:val="22"/>
          <w:lang w:val="en-GB"/>
        </w:rPr>
        <w:t>:1087–94.</w:t>
      </w:r>
    </w:p>
    <w:p w14:paraId="03DE4F05"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rPr>
        <w:t xml:space="preserve">18. </w:t>
      </w:r>
      <w:r w:rsidRPr="001F5109">
        <w:rPr>
          <w:rFonts w:ascii="Calibri" w:hAnsi="Calibri"/>
          <w:noProof/>
          <w:sz w:val="22"/>
        </w:rPr>
        <w:tab/>
      </w:r>
      <w:r w:rsidRPr="001F5109">
        <w:rPr>
          <w:rFonts w:ascii="Calibri" w:hAnsi="Calibri"/>
          <w:b/>
          <w:bCs/>
          <w:noProof/>
          <w:sz w:val="22"/>
        </w:rPr>
        <w:t>Hwang MG, Katayama H, Ohgaki S</w:t>
      </w:r>
      <w:r w:rsidRPr="001F5109">
        <w:rPr>
          <w:rFonts w:ascii="Calibri" w:hAnsi="Calibri"/>
          <w:noProof/>
          <w:sz w:val="22"/>
        </w:rPr>
        <w:t xml:space="preserve">. 2006. </w:t>
      </w:r>
      <w:r w:rsidRPr="001F5109">
        <w:rPr>
          <w:rFonts w:ascii="Calibri" w:hAnsi="Calibri"/>
          <w:noProof/>
          <w:sz w:val="22"/>
          <w:lang w:val="en-GB"/>
        </w:rPr>
        <w:t xml:space="preserve">Effect of intracellular resuscitation of </w:t>
      </w:r>
      <w:r w:rsidRPr="001F5109">
        <w:rPr>
          <w:rFonts w:ascii="Calibri" w:hAnsi="Calibri"/>
          <w:i/>
          <w:noProof/>
          <w:sz w:val="22"/>
          <w:lang w:val="en-GB"/>
        </w:rPr>
        <w:t>Legionella pneumophila</w:t>
      </w:r>
      <w:r w:rsidRPr="001F5109">
        <w:rPr>
          <w:rFonts w:ascii="Calibri" w:hAnsi="Calibri"/>
          <w:noProof/>
          <w:sz w:val="22"/>
          <w:lang w:val="en-GB"/>
        </w:rPr>
        <w:t xml:space="preserve"> in </w:t>
      </w:r>
      <w:r w:rsidRPr="001F5109">
        <w:rPr>
          <w:rFonts w:ascii="Calibri" w:hAnsi="Calibri"/>
          <w:i/>
          <w:noProof/>
          <w:sz w:val="22"/>
          <w:lang w:val="en-GB"/>
        </w:rPr>
        <w:t>Acanthamoeba polyphage</w:t>
      </w:r>
      <w:r w:rsidRPr="001F5109">
        <w:rPr>
          <w:rFonts w:ascii="Calibri" w:hAnsi="Calibri"/>
          <w:noProof/>
          <w:sz w:val="22"/>
          <w:lang w:val="en-GB"/>
        </w:rPr>
        <w:t xml:space="preserve"> cells on the antimicrobial properties of silver and copper. Environ Sci Technol </w:t>
      </w:r>
      <w:r w:rsidRPr="001F5109">
        <w:rPr>
          <w:rFonts w:ascii="Calibri" w:hAnsi="Calibri"/>
          <w:b/>
          <w:bCs/>
          <w:noProof/>
          <w:sz w:val="22"/>
          <w:lang w:val="en-GB"/>
        </w:rPr>
        <w:t>40</w:t>
      </w:r>
      <w:r w:rsidRPr="001F5109">
        <w:rPr>
          <w:rFonts w:ascii="Calibri" w:hAnsi="Calibri"/>
          <w:noProof/>
          <w:sz w:val="22"/>
          <w:lang w:val="en-GB"/>
        </w:rPr>
        <w:t>:7434–9.</w:t>
      </w:r>
    </w:p>
    <w:p w14:paraId="028A265F"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lang w:val="en-GB"/>
        </w:rPr>
        <w:t xml:space="preserve">19. </w:t>
      </w:r>
      <w:r w:rsidRPr="001F5109">
        <w:rPr>
          <w:rFonts w:ascii="Calibri" w:hAnsi="Calibri"/>
          <w:noProof/>
          <w:sz w:val="22"/>
          <w:lang w:val="en-GB"/>
        </w:rPr>
        <w:tab/>
      </w:r>
      <w:r w:rsidRPr="001F5109">
        <w:rPr>
          <w:rFonts w:ascii="Calibri" w:hAnsi="Calibri"/>
          <w:b/>
          <w:bCs/>
          <w:noProof/>
          <w:sz w:val="22"/>
          <w:lang w:val="en-GB"/>
        </w:rPr>
        <w:t>Alleron L, Merlet N, Lacombe C, Frère J</w:t>
      </w:r>
      <w:r w:rsidRPr="001F5109">
        <w:rPr>
          <w:rFonts w:ascii="Calibri" w:hAnsi="Calibri"/>
          <w:noProof/>
          <w:sz w:val="22"/>
          <w:lang w:val="en-GB"/>
        </w:rPr>
        <w:t xml:space="preserve">. 2008. Long-term survival of </w:t>
      </w:r>
      <w:r w:rsidRPr="001F5109">
        <w:rPr>
          <w:rFonts w:ascii="Calibri" w:hAnsi="Calibri"/>
          <w:i/>
          <w:noProof/>
          <w:sz w:val="22"/>
          <w:lang w:val="en-GB"/>
        </w:rPr>
        <w:t>Legionella pneumophila</w:t>
      </w:r>
      <w:r w:rsidRPr="001F5109">
        <w:rPr>
          <w:rFonts w:ascii="Calibri" w:hAnsi="Calibri"/>
          <w:noProof/>
          <w:sz w:val="22"/>
          <w:lang w:val="en-GB"/>
        </w:rPr>
        <w:t xml:space="preserve"> in the viable but nonculturable state after monochloramine treatment. </w:t>
      </w:r>
      <w:r w:rsidRPr="001F5109">
        <w:rPr>
          <w:rFonts w:ascii="Calibri" w:hAnsi="Calibri"/>
          <w:noProof/>
          <w:sz w:val="22"/>
        </w:rPr>
        <w:t xml:space="preserve">Curr Microbiol </w:t>
      </w:r>
      <w:r w:rsidRPr="001F5109">
        <w:rPr>
          <w:rFonts w:ascii="Calibri" w:hAnsi="Calibri"/>
          <w:b/>
          <w:bCs/>
          <w:noProof/>
          <w:sz w:val="22"/>
        </w:rPr>
        <w:t>57</w:t>
      </w:r>
      <w:r w:rsidRPr="001F5109">
        <w:rPr>
          <w:rFonts w:ascii="Calibri" w:hAnsi="Calibri"/>
          <w:noProof/>
          <w:sz w:val="22"/>
        </w:rPr>
        <w:t>:497–502.</w:t>
      </w:r>
    </w:p>
    <w:p w14:paraId="08EEBCCB"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rPr>
        <w:t xml:space="preserve">20. </w:t>
      </w:r>
      <w:r w:rsidRPr="001F5109">
        <w:rPr>
          <w:rFonts w:ascii="Calibri" w:hAnsi="Calibri"/>
          <w:noProof/>
          <w:sz w:val="22"/>
        </w:rPr>
        <w:tab/>
      </w:r>
      <w:r w:rsidRPr="001F5109">
        <w:rPr>
          <w:rFonts w:ascii="Calibri" w:hAnsi="Calibri"/>
          <w:b/>
          <w:bCs/>
          <w:noProof/>
          <w:sz w:val="22"/>
        </w:rPr>
        <w:t>Steinert M, Emödy L, Amann R, Hacker J, Emody L</w:t>
      </w:r>
      <w:r w:rsidRPr="001F5109">
        <w:rPr>
          <w:rFonts w:ascii="Calibri" w:hAnsi="Calibri"/>
          <w:noProof/>
          <w:sz w:val="22"/>
        </w:rPr>
        <w:t xml:space="preserve">. 1997. </w:t>
      </w:r>
      <w:r w:rsidRPr="001F5109">
        <w:rPr>
          <w:rFonts w:ascii="Calibri" w:hAnsi="Calibri"/>
          <w:noProof/>
          <w:sz w:val="22"/>
          <w:lang w:val="en-GB"/>
        </w:rPr>
        <w:t xml:space="preserve">Resuscitation of viable but nonculturable </w:t>
      </w:r>
      <w:r w:rsidRPr="001F5109">
        <w:rPr>
          <w:rFonts w:ascii="Calibri" w:hAnsi="Calibri"/>
          <w:i/>
          <w:noProof/>
          <w:sz w:val="22"/>
          <w:lang w:val="en-GB"/>
        </w:rPr>
        <w:t>Legionella pneumophila</w:t>
      </w:r>
      <w:r w:rsidRPr="001F5109">
        <w:rPr>
          <w:rFonts w:ascii="Calibri" w:hAnsi="Calibri"/>
          <w:noProof/>
          <w:sz w:val="22"/>
          <w:lang w:val="en-GB"/>
        </w:rPr>
        <w:t xml:space="preserve"> Philadelphia JR32 by </w:t>
      </w:r>
      <w:r w:rsidRPr="001F5109">
        <w:rPr>
          <w:rFonts w:ascii="Calibri" w:hAnsi="Calibri"/>
          <w:i/>
          <w:noProof/>
          <w:sz w:val="22"/>
          <w:lang w:val="en-GB"/>
        </w:rPr>
        <w:t>Acanthamoeba castellanii</w:t>
      </w:r>
      <w:r w:rsidRPr="001F5109">
        <w:rPr>
          <w:rFonts w:ascii="Calibri" w:hAnsi="Calibri"/>
          <w:noProof/>
          <w:sz w:val="22"/>
          <w:lang w:val="en-GB"/>
        </w:rPr>
        <w:t xml:space="preserve">. Appl Environ Microbiol, 1997/05/01 ed. </w:t>
      </w:r>
      <w:r w:rsidRPr="001F5109">
        <w:rPr>
          <w:rFonts w:ascii="Calibri" w:hAnsi="Calibri"/>
          <w:b/>
          <w:bCs/>
          <w:noProof/>
          <w:sz w:val="22"/>
          <w:lang w:val="en-GB"/>
        </w:rPr>
        <w:t>63</w:t>
      </w:r>
      <w:r w:rsidRPr="001F5109">
        <w:rPr>
          <w:rFonts w:ascii="Calibri" w:hAnsi="Calibri"/>
          <w:noProof/>
          <w:sz w:val="22"/>
          <w:lang w:val="en-GB"/>
        </w:rPr>
        <w:t>:2047–53.</w:t>
      </w:r>
    </w:p>
    <w:p w14:paraId="49CD66A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21. </w:t>
      </w:r>
      <w:r w:rsidRPr="001F5109">
        <w:rPr>
          <w:rFonts w:ascii="Calibri" w:hAnsi="Calibri"/>
          <w:noProof/>
          <w:sz w:val="22"/>
          <w:lang w:val="en-GB"/>
        </w:rPr>
        <w:tab/>
      </w:r>
      <w:r w:rsidRPr="001F5109">
        <w:rPr>
          <w:rFonts w:ascii="Calibri" w:hAnsi="Calibri"/>
          <w:b/>
          <w:bCs/>
          <w:noProof/>
          <w:sz w:val="22"/>
          <w:lang w:val="en-GB"/>
        </w:rPr>
        <w:t>Hussong D, Colwell RR, O’Brien M, Weiss E, Pearson a. D, Weiner RM, Burge WD</w:t>
      </w:r>
      <w:r w:rsidRPr="001F5109">
        <w:rPr>
          <w:rFonts w:ascii="Calibri" w:hAnsi="Calibri"/>
          <w:noProof/>
          <w:sz w:val="22"/>
          <w:lang w:val="en-GB"/>
        </w:rPr>
        <w:t xml:space="preserve">. 1987. Viable </w:t>
      </w:r>
      <w:r w:rsidRPr="001F5109">
        <w:rPr>
          <w:rFonts w:ascii="Calibri" w:hAnsi="Calibri"/>
          <w:i/>
          <w:noProof/>
          <w:sz w:val="22"/>
          <w:lang w:val="en-GB"/>
        </w:rPr>
        <w:t>Legionella pneumophila</w:t>
      </w:r>
      <w:r w:rsidRPr="001F5109">
        <w:rPr>
          <w:rFonts w:ascii="Calibri" w:hAnsi="Calibri"/>
          <w:noProof/>
          <w:sz w:val="22"/>
          <w:lang w:val="en-GB"/>
        </w:rPr>
        <w:t xml:space="preserve"> </w:t>
      </w:r>
      <w:r w:rsidR="007144E3" w:rsidRPr="001F5109">
        <w:rPr>
          <w:rFonts w:ascii="Calibri" w:hAnsi="Calibri"/>
          <w:noProof/>
          <w:sz w:val="22"/>
          <w:lang w:val="en-GB"/>
        </w:rPr>
        <w:t>n</w:t>
      </w:r>
      <w:r w:rsidRPr="001F5109">
        <w:rPr>
          <w:rFonts w:ascii="Calibri" w:hAnsi="Calibri"/>
          <w:noProof/>
          <w:sz w:val="22"/>
          <w:lang w:val="en-GB"/>
        </w:rPr>
        <w:t xml:space="preserve">ot </w:t>
      </w:r>
      <w:r w:rsidR="007144E3" w:rsidRPr="001F5109">
        <w:rPr>
          <w:rFonts w:ascii="Calibri" w:hAnsi="Calibri"/>
          <w:noProof/>
          <w:sz w:val="22"/>
          <w:lang w:val="en-GB"/>
        </w:rPr>
        <w:t>n</w:t>
      </w:r>
      <w:r w:rsidRPr="001F5109">
        <w:rPr>
          <w:rFonts w:ascii="Calibri" w:hAnsi="Calibri"/>
          <w:noProof/>
          <w:sz w:val="22"/>
          <w:lang w:val="en-GB"/>
        </w:rPr>
        <w:t xml:space="preserve">etectable by </w:t>
      </w:r>
      <w:r w:rsidR="007144E3" w:rsidRPr="001F5109">
        <w:rPr>
          <w:rFonts w:ascii="Calibri" w:hAnsi="Calibri"/>
          <w:noProof/>
          <w:sz w:val="22"/>
          <w:lang w:val="en-GB"/>
        </w:rPr>
        <w:t>c</w:t>
      </w:r>
      <w:r w:rsidRPr="001F5109">
        <w:rPr>
          <w:rFonts w:ascii="Calibri" w:hAnsi="Calibri"/>
          <w:noProof/>
          <w:sz w:val="22"/>
          <w:lang w:val="en-GB"/>
        </w:rPr>
        <w:t xml:space="preserve">ulture on </w:t>
      </w:r>
      <w:r w:rsidR="007144E3" w:rsidRPr="001F5109">
        <w:rPr>
          <w:rFonts w:ascii="Calibri" w:hAnsi="Calibri"/>
          <w:noProof/>
          <w:sz w:val="22"/>
          <w:lang w:val="en-GB"/>
        </w:rPr>
        <w:t>a</w:t>
      </w:r>
      <w:r w:rsidRPr="001F5109">
        <w:rPr>
          <w:rFonts w:ascii="Calibri" w:hAnsi="Calibri"/>
          <w:noProof/>
          <w:sz w:val="22"/>
          <w:lang w:val="en-GB"/>
        </w:rPr>
        <w:t xml:space="preserve">gar </w:t>
      </w:r>
      <w:r w:rsidR="007144E3" w:rsidRPr="001F5109">
        <w:rPr>
          <w:rFonts w:ascii="Calibri" w:hAnsi="Calibri"/>
          <w:noProof/>
          <w:sz w:val="22"/>
          <w:lang w:val="en-GB"/>
        </w:rPr>
        <w:t>m</w:t>
      </w:r>
      <w:r w:rsidRPr="001F5109">
        <w:rPr>
          <w:rFonts w:ascii="Calibri" w:hAnsi="Calibri"/>
          <w:noProof/>
          <w:sz w:val="22"/>
          <w:lang w:val="en-GB"/>
        </w:rPr>
        <w:t xml:space="preserve">edia. Bio/Technology </w:t>
      </w:r>
      <w:r w:rsidRPr="001F5109">
        <w:rPr>
          <w:rFonts w:ascii="Calibri" w:hAnsi="Calibri"/>
          <w:b/>
          <w:bCs/>
          <w:noProof/>
          <w:sz w:val="22"/>
          <w:lang w:val="en-GB"/>
        </w:rPr>
        <w:t>5</w:t>
      </w:r>
      <w:r w:rsidRPr="001F5109">
        <w:rPr>
          <w:rFonts w:ascii="Calibri" w:hAnsi="Calibri"/>
          <w:noProof/>
          <w:sz w:val="22"/>
          <w:lang w:val="en-GB"/>
        </w:rPr>
        <w:t>:947–950.</w:t>
      </w:r>
    </w:p>
    <w:p w14:paraId="67E7FA42"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22. </w:t>
      </w:r>
      <w:r w:rsidRPr="001F5109">
        <w:rPr>
          <w:rFonts w:ascii="Calibri" w:hAnsi="Calibri"/>
          <w:noProof/>
          <w:sz w:val="22"/>
          <w:lang w:val="en-GB"/>
        </w:rPr>
        <w:tab/>
      </w:r>
      <w:r w:rsidRPr="001F5109">
        <w:rPr>
          <w:rFonts w:ascii="Calibri" w:hAnsi="Calibri"/>
          <w:b/>
          <w:bCs/>
          <w:noProof/>
          <w:sz w:val="22"/>
          <w:lang w:val="en-GB"/>
        </w:rPr>
        <w:t>García MT, Jones S, Pelaz C, Millar RD, Abu Kwaik Y</w:t>
      </w:r>
      <w:r w:rsidRPr="001F5109">
        <w:rPr>
          <w:rFonts w:ascii="Calibri" w:hAnsi="Calibri"/>
          <w:noProof/>
          <w:sz w:val="22"/>
          <w:lang w:val="en-GB"/>
        </w:rPr>
        <w:t xml:space="preserve">. 2007. </w:t>
      </w:r>
      <w:r w:rsidRPr="001F5109">
        <w:rPr>
          <w:rFonts w:ascii="Calibri" w:hAnsi="Calibri"/>
          <w:i/>
          <w:noProof/>
          <w:sz w:val="22"/>
          <w:lang w:val="en-GB"/>
        </w:rPr>
        <w:t>Acanthamoeba polyphaga</w:t>
      </w:r>
      <w:r w:rsidRPr="001F5109">
        <w:rPr>
          <w:rFonts w:ascii="Calibri" w:hAnsi="Calibri"/>
          <w:noProof/>
          <w:sz w:val="22"/>
          <w:lang w:val="en-GB"/>
        </w:rPr>
        <w:t xml:space="preserve"> resuscitates viable non-culturable </w:t>
      </w:r>
      <w:r w:rsidRPr="001F5109">
        <w:rPr>
          <w:rFonts w:ascii="Calibri" w:hAnsi="Calibri"/>
          <w:i/>
          <w:noProof/>
          <w:sz w:val="22"/>
          <w:lang w:val="en-GB"/>
        </w:rPr>
        <w:t>Legionella pneumophila</w:t>
      </w:r>
      <w:r w:rsidRPr="001F5109">
        <w:rPr>
          <w:rFonts w:ascii="Calibri" w:hAnsi="Calibri"/>
          <w:noProof/>
          <w:sz w:val="22"/>
          <w:lang w:val="en-GB"/>
        </w:rPr>
        <w:t xml:space="preserve"> after disinfection. Environ Microbiol, 2007/05/03 ed. </w:t>
      </w:r>
      <w:r w:rsidRPr="001F5109">
        <w:rPr>
          <w:rFonts w:ascii="Calibri" w:hAnsi="Calibri"/>
          <w:b/>
          <w:bCs/>
          <w:noProof/>
          <w:sz w:val="22"/>
          <w:lang w:val="en-GB"/>
        </w:rPr>
        <w:t>9</w:t>
      </w:r>
      <w:r w:rsidRPr="001F5109">
        <w:rPr>
          <w:rFonts w:ascii="Calibri" w:hAnsi="Calibri"/>
          <w:noProof/>
          <w:sz w:val="22"/>
          <w:lang w:val="en-GB"/>
        </w:rPr>
        <w:t>:1267–77.</w:t>
      </w:r>
    </w:p>
    <w:p w14:paraId="4978B295"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23. </w:t>
      </w:r>
      <w:r w:rsidRPr="001F5109">
        <w:rPr>
          <w:rFonts w:ascii="Calibri" w:hAnsi="Calibri"/>
          <w:noProof/>
          <w:sz w:val="22"/>
          <w:lang w:val="en-GB"/>
        </w:rPr>
        <w:tab/>
      </w:r>
      <w:r w:rsidRPr="001F5109">
        <w:rPr>
          <w:rFonts w:ascii="Calibri" w:hAnsi="Calibri"/>
          <w:b/>
          <w:bCs/>
          <w:noProof/>
          <w:sz w:val="22"/>
          <w:lang w:val="en-GB"/>
        </w:rPr>
        <w:t>Cirillo JD, Falkow S, Tompkins LS, Muw DM</w:t>
      </w:r>
      <w:r w:rsidRPr="001F5109">
        <w:rPr>
          <w:rFonts w:ascii="Calibri" w:hAnsi="Calibri"/>
          <w:noProof/>
          <w:sz w:val="22"/>
          <w:lang w:val="en-GB"/>
        </w:rPr>
        <w:t xml:space="preserve">. 1994. Growth of </w:t>
      </w:r>
      <w:r w:rsidRPr="001F5109">
        <w:rPr>
          <w:rFonts w:ascii="Calibri" w:hAnsi="Calibri"/>
          <w:i/>
          <w:noProof/>
          <w:sz w:val="22"/>
          <w:lang w:val="en-GB"/>
        </w:rPr>
        <w:t>Legionella pneumophila</w:t>
      </w:r>
      <w:r w:rsidRPr="001F5109">
        <w:rPr>
          <w:rFonts w:ascii="Calibri" w:hAnsi="Calibri"/>
          <w:noProof/>
          <w:sz w:val="22"/>
          <w:lang w:val="en-GB"/>
        </w:rPr>
        <w:t xml:space="preserve"> in </w:t>
      </w:r>
      <w:r w:rsidRPr="001F5109">
        <w:rPr>
          <w:rFonts w:ascii="Calibri" w:hAnsi="Calibri"/>
          <w:i/>
          <w:noProof/>
          <w:sz w:val="22"/>
          <w:lang w:val="en-GB"/>
        </w:rPr>
        <w:t>Acanthamoeba castellanii</w:t>
      </w:r>
      <w:r w:rsidRPr="001F5109">
        <w:rPr>
          <w:rFonts w:ascii="Calibri" w:hAnsi="Calibri"/>
          <w:noProof/>
          <w:sz w:val="22"/>
          <w:lang w:val="en-GB"/>
        </w:rPr>
        <w:t xml:space="preserve"> enhances invasion. Infect Immun, 1994/08/01 ed. </w:t>
      </w:r>
      <w:r w:rsidRPr="001F5109">
        <w:rPr>
          <w:rFonts w:ascii="Calibri" w:hAnsi="Calibri"/>
          <w:b/>
          <w:bCs/>
          <w:noProof/>
          <w:sz w:val="22"/>
          <w:lang w:val="en-GB"/>
        </w:rPr>
        <w:t>62</w:t>
      </w:r>
      <w:r w:rsidRPr="001F5109">
        <w:rPr>
          <w:rFonts w:ascii="Calibri" w:hAnsi="Calibri"/>
          <w:noProof/>
          <w:sz w:val="22"/>
          <w:lang w:val="en-GB"/>
        </w:rPr>
        <w:t>:3254–61.</w:t>
      </w:r>
    </w:p>
    <w:p w14:paraId="3667DA97"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lang w:val="en-GB"/>
        </w:rPr>
        <w:t xml:space="preserve">24. </w:t>
      </w:r>
      <w:r w:rsidRPr="001F5109">
        <w:rPr>
          <w:rFonts w:ascii="Calibri" w:hAnsi="Calibri"/>
          <w:noProof/>
          <w:sz w:val="22"/>
          <w:lang w:val="en-GB"/>
        </w:rPr>
        <w:tab/>
      </w:r>
      <w:r w:rsidRPr="001F5109">
        <w:rPr>
          <w:rFonts w:ascii="Calibri" w:hAnsi="Calibri"/>
          <w:b/>
          <w:bCs/>
          <w:noProof/>
          <w:sz w:val="22"/>
          <w:lang w:val="en-GB"/>
        </w:rPr>
        <w:t>Cirillo JD, Cirillo SL, Yan L, Bermudez LE, Falkow S, Tompkins LS</w:t>
      </w:r>
      <w:r w:rsidRPr="001F5109">
        <w:rPr>
          <w:rFonts w:ascii="Calibri" w:hAnsi="Calibri"/>
          <w:noProof/>
          <w:sz w:val="22"/>
          <w:lang w:val="en-GB"/>
        </w:rPr>
        <w:t xml:space="preserve">. 1999. Intracellular growth in </w:t>
      </w:r>
      <w:r w:rsidRPr="001F5109">
        <w:rPr>
          <w:rFonts w:ascii="Calibri" w:hAnsi="Calibri"/>
          <w:i/>
          <w:noProof/>
          <w:sz w:val="22"/>
          <w:lang w:val="en-GB"/>
        </w:rPr>
        <w:t>Acanthamoeba castellanii</w:t>
      </w:r>
      <w:r w:rsidRPr="001F5109">
        <w:rPr>
          <w:rFonts w:ascii="Calibri" w:hAnsi="Calibri"/>
          <w:noProof/>
          <w:sz w:val="22"/>
          <w:lang w:val="en-GB"/>
        </w:rPr>
        <w:t xml:space="preserve"> affects monocyte entry mechanisms and enhances virulence of </w:t>
      </w:r>
      <w:r w:rsidRPr="001F5109">
        <w:rPr>
          <w:rFonts w:ascii="Calibri" w:hAnsi="Calibri"/>
          <w:i/>
          <w:noProof/>
          <w:sz w:val="22"/>
          <w:lang w:val="en-GB"/>
        </w:rPr>
        <w:t>Legionella pneumophila</w:t>
      </w:r>
      <w:r w:rsidRPr="001F5109">
        <w:rPr>
          <w:rFonts w:ascii="Calibri" w:hAnsi="Calibri"/>
          <w:noProof/>
          <w:sz w:val="22"/>
          <w:lang w:val="en-GB"/>
        </w:rPr>
        <w:t xml:space="preserve">. </w:t>
      </w:r>
      <w:r w:rsidRPr="001F5109">
        <w:rPr>
          <w:rFonts w:ascii="Calibri" w:hAnsi="Calibri"/>
          <w:noProof/>
          <w:sz w:val="22"/>
        </w:rPr>
        <w:t xml:space="preserve">Infect Immun, 1999/08/24 ed. </w:t>
      </w:r>
      <w:r w:rsidRPr="001F5109">
        <w:rPr>
          <w:rFonts w:ascii="Calibri" w:hAnsi="Calibri"/>
          <w:b/>
          <w:bCs/>
          <w:noProof/>
          <w:sz w:val="22"/>
        </w:rPr>
        <w:t>67</w:t>
      </w:r>
      <w:r w:rsidRPr="001F5109">
        <w:rPr>
          <w:rFonts w:ascii="Calibri" w:hAnsi="Calibri"/>
          <w:noProof/>
          <w:sz w:val="22"/>
        </w:rPr>
        <w:t>:4427–4434.</w:t>
      </w:r>
    </w:p>
    <w:p w14:paraId="4939B23D"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rPr>
        <w:t xml:space="preserve">25. </w:t>
      </w:r>
      <w:r w:rsidRPr="001F5109">
        <w:rPr>
          <w:rFonts w:ascii="Calibri" w:hAnsi="Calibri"/>
          <w:noProof/>
          <w:sz w:val="22"/>
        </w:rPr>
        <w:tab/>
      </w:r>
      <w:r w:rsidRPr="001F5109">
        <w:rPr>
          <w:rFonts w:ascii="Calibri" w:hAnsi="Calibri"/>
          <w:b/>
          <w:bCs/>
          <w:noProof/>
          <w:sz w:val="22"/>
        </w:rPr>
        <w:t>Nora T, Lomma M, Gomez-Valero L, Buchrieser C</w:t>
      </w:r>
      <w:r w:rsidRPr="001F5109">
        <w:rPr>
          <w:rFonts w:ascii="Calibri" w:hAnsi="Calibri"/>
          <w:noProof/>
          <w:sz w:val="22"/>
        </w:rPr>
        <w:t xml:space="preserve">. 2009. </w:t>
      </w:r>
      <w:r w:rsidRPr="001F5109">
        <w:rPr>
          <w:rFonts w:ascii="Calibri" w:hAnsi="Calibri"/>
          <w:noProof/>
          <w:sz w:val="22"/>
          <w:lang w:val="en-GB"/>
        </w:rPr>
        <w:t xml:space="preserve">Molecular mimicry: an important virulence strategy employed by </w:t>
      </w:r>
      <w:r w:rsidRPr="001F5109">
        <w:rPr>
          <w:rFonts w:ascii="Calibri" w:hAnsi="Calibri"/>
          <w:i/>
          <w:noProof/>
          <w:sz w:val="22"/>
          <w:lang w:val="en-GB"/>
        </w:rPr>
        <w:t>Legionella pneumophila</w:t>
      </w:r>
      <w:r w:rsidRPr="001F5109">
        <w:rPr>
          <w:rFonts w:ascii="Calibri" w:hAnsi="Calibri"/>
          <w:noProof/>
          <w:sz w:val="22"/>
          <w:lang w:val="en-GB"/>
        </w:rPr>
        <w:t xml:space="preserve"> to subvert host functions. </w:t>
      </w:r>
      <w:r w:rsidRPr="001F5109">
        <w:rPr>
          <w:rFonts w:ascii="Calibri" w:hAnsi="Calibri"/>
          <w:noProof/>
          <w:sz w:val="22"/>
        </w:rPr>
        <w:t xml:space="preserve">Future Microbiol </w:t>
      </w:r>
      <w:r w:rsidRPr="001F5109">
        <w:rPr>
          <w:rFonts w:ascii="Calibri" w:hAnsi="Calibri"/>
          <w:b/>
          <w:bCs/>
          <w:noProof/>
          <w:sz w:val="22"/>
        </w:rPr>
        <w:t>4</w:t>
      </w:r>
      <w:r w:rsidRPr="001F5109">
        <w:rPr>
          <w:rFonts w:ascii="Calibri" w:hAnsi="Calibri"/>
          <w:noProof/>
          <w:sz w:val="22"/>
        </w:rPr>
        <w:t>:691–701.</w:t>
      </w:r>
    </w:p>
    <w:p w14:paraId="4577B0C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rPr>
        <w:t xml:space="preserve">26. </w:t>
      </w:r>
      <w:r w:rsidRPr="001F5109">
        <w:rPr>
          <w:rFonts w:ascii="Calibri" w:hAnsi="Calibri"/>
          <w:noProof/>
          <w:sz w:val="22"/>
        </w:rPr>
        <w:tab/>
      </w:r>
      <w:r w:rsidRPr="001F5109">
        <w:rPr>
          <w:rFonts w:ascii="Calibri" w:hAnsi="Calibri"/>
          <w:b/>
          <w:bCs/>
          <w:noProof/>
          <w:sz w:val="22"/>
        </w:rPr>
        <w:t>Walser SM, Gerstner DG, Brenner B, Höller C, Liebl B, Herr CEW</w:t>
      </w:r>
      <w:r w:rsidRPr="001F5109">
        <w:rPr>
          <w:rFonts w:ascii="Calibri" w:hAnsi="Calibri"/>
          <w:noProof/>
          <w:sz w:val="22"/>
        </w:rPr>
        <w:t xml:space="preserve">. 2014. </w:t>
      </w:r>
      <w:r w:rsidRPr="001F5109">
        <w:rPr>
          <w:rFonts w:ascii="Calibri" w:hAnsi="Calibri"/>
          <w:noProof/>
          <w:sz w:val="22"/>
          <w:lang w:val="en-GB"/>
        </w:rPr>
        <w:t xml:space="preserve">Assessing the environmental health relevance of cooling towers - A systematic review of legionellosis outbreaks. Int J Hyg Environ Health </w:t>
      </w:r>
      <w:r w:rsidRPr="001F5109">
        <w:rPr>
          <w:rFonts w:ascii="Calibri" w:hAnsi="Calibri"/>
          <w:b/>
          <w:bCs/>
          <w:noProof/>
          <w:sz w:val="22"/>
          <w:lang w:val="en-GB"/>
        </w:rPr>
        <w:t>217</w:t>
      </w:r>
      <w:r w:rsidRPr="001F5109">
        <w:rPr>
          <w:rFonts w:ascii="Calibri" w:hAnsi="Calibri"/>
          <w:noProof/>
          <w:sz w:val="22"/>
          <w:lang w:val="en-GB"/>
        </w:rPr>
        <w:t>:145–154.</w:t>
      </w:r>
    </w:p>
    <w:p w14:paraId="1BC52A8B"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lastRenderedPageBreak/>
        <w:t xml:space="preserve">27. </w:t>
      </w:r>
      <w:r w:rsidRPr="001F5109">
        <w:rPr>
          <w:rFonts w:ascii="Calibri" w:hAnsi="Calibri"/>
          <w:noProof/>
          <w:sz w:val="22"/>
          <w:lang w:val="en-GB"/>
        </w:rPr>
        <w:tab/>
      </w:r>
      <w:r w:rsidRPr="001F5109">
        <w:rPr>
          <w:rFonts w:ascii="Calibri" w:hAnsi="Calibri"/>
          <w:b/>
          <w:bCs/>
          <w:noProof/>
          <w:sz w:val="22"/>
          <w:lang w:val="en-GB"/>
        </w:rPr>
        <w:t>Addiss DG, Davis JP, LaVenture M, Wand PJ, Hutchinson MA, McKinney RM</w:t>
      </w:r>
      <w:r w:rsidRPr="001F5109">
        <w:rPr>
          <w:rFonts w:ascii="Calibri" w:hAnsi="Calibri"/>
          <w:noProof/>
          <w:sz w:val="22"/>
          <w:lang w:val="en-GB"/>
        </w:rPr>
        <w:t xml:space="preserve">. 1989. Community-acquired Legionnaires’ disease associated with a cooling tower: evidence for longer-distance transport of Legionella pneumophila. Am J Epidemiol </w:t>
      </w:r>
      <w:r w:rsidRPr="001F5109">
        <w:rPr>
          <w:rFonts w:ascii="Calibri" w:hAnsi="Calibri"/>
          <w:b/>
          <w:bCs/>
          <w:noProof/>
          <w:sz w:val="22"/>
          <w:lang w:val="en-GB"/>
        </w:rPr>
        <w:t>130</w:t>
      </w:r>
      <w:r w:rsidRPr="001F5109">
        <w:rPr>
          <w:rFonts w:ascii="Calibri" w:hAnsi="Calibri"/>
          <w:noProof/>
          <w:sz w:val="22"/>
          <w:lang w:val="en-GB"/>
        </w:rPr>
        <w:t>:557–68.</w:t>
      </w:r>
    </w:p>
    <w:p w14:paraId="75FDDA1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28. </w:t>
      </w:r>
      <w:r w:rsidRPr="001F5109">
        <w:rPr>
          <w:rFonts w:ascii="Calibri" w:hAnsi="Calibri"/>
          <w:noProof/>
          <w:sz w:val="22"/>
          <w:lang w:val="en-GB"/>
        </w:rPr>
        <w:tab/>
      </w:r>
      <w:r w:rsidRPr="001F5109">
        <w:rPr>
          <w:rFonts w:ascii="Calibri" w:hAnsi="Calibri"/>
          <w:b/>
          <w:bCs/>
          <w:noProof/>
          <w:sz w:val="22"/>
          <w:lang w:val="en-GB"/>
        </w:rPr>
        <w:t>Sala Ferré MR, Arias C, Oliva JM, Pedrol a., García M, Pellicer T, Roura P, Domínguez a.</w:t>
      </w:r>
      <w:r w:rsidRPr="001F5109">
        <w:rPr>
          <w:rFonts w:ascii="Calibri" w:hAnsi="Calibri"/>
          <w:noProof/>
          <w:sz w:val="22"/>
          <w:lang w:val="en-GB"/>
        </w:rPr>
        <w:t xml:space="preserve"> 2009. A community outbreak of Legionnaires’ disease associated with a cooling tower in Vic and Gurb, Catalonia (Spain) in 2005. Eur J Clin Microbiol Infect Dis </w:t>
      </w:r>
      <w:r w:rsidRPr="001F5109">
        <w:rPr>
          <w:rFonts w:ascii="Calibri" w:hAnsi="Calibri"/>
          <w:b/>
          <w:bCs/>
          <w:noProof/>
          <w:sz w:val="22"/>
          <w:lang w:val="en-GB"/>
        </w:rPr>
        <w:t>28</w:t>
      </w:r>
      <w:r w:rsidRPr="001F5109">
        <w:rPr>
          <w:rFonts w:ascii="Calibri" w:hAnsi="Calibri"/>
          <w:noProof/>
          <w:sz w:val="22"/>
          <w:lang w:val="en-GB"/>
        </w:rPr>
        <w:t>:153–159.</w:t>
      </w:r>
    </w:p>
    <w:p w14:paraId="26A42B53"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29. </w:t>
      </w:r>
      <w:r w:rsidRPr="001F5109">
        <w:rPr>
          <w:rFonts w:ascii="Calibri" w:hAnsi="Calibri"/>
          <w:noProof/>
          <w:sz w:val="22"/>
          <w:lang w:val="en-GB"/>
        </w:rPr>
        <w:tab/>
      </w:r>
      <w:r w:rsidRPr="001F5109">
        <w:rPr>
          <w:rFonts w:ascii="Calibri" w:hAnsi="Calibri"/>
          <w:b/>
          <w:bCs/>
          <w:noProof/>
          <w:sz w:val="22"/>
          <w:lang w:val="en-GB"/>
        </w:rPr>
        <w:t>Buse HY, Schoen ME, Ashbolt NJ</w:t>
      </w:r>
      <w:r w:rsidRPr="001F5109">
        <w:rPr>
          <w:rFonts w:ascii="Calibri" w:hAnsi="Calibri"/>
          <w:noProof/>
          <w:sz w:val="22"/>
          <w:lang w:val="en-GB"/>
        </w:rPr>
        <w:t xml:space="preserve">. 2012. Legionellae in engineered systems and use of quantitative microbial risk assessment to predict exposure. Water Res </w:t>
      </w:r>
      <w:r w:rsidRPr="001F5109">
        <w:rPr>
          <w:rFonts w:ascii="Calibri" w:hAnsi="Calibri"/>
          <w:b/>
          <w:bCs/>
          <w:noProof/>
          <w:sz w:val="22"/>
          <w:lang w:val="en-GB"/>
        </w:rPr>
        <w:t>46</w:t>
      </w:r>
      <w:r w:rsidRPr="001F5109">
        <w:rPr>
          <w:rFonts w:ascii="Calibri" w:hAnsi="Calibri"/>
          <w:noProof/>
          <w:sz w:val="22"/>
          <w:lang w:val="en-GB"/>
        </w:rPr>
        <w:t>:921–33.</w:t>
      </w:r>
    </w:p>
    <w:p w14:paraId="031EE4F3"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lang w:val="en-GB"/>
        </w:rPr>
        <w:t xml:space="preserve">30. </w:t>
      </w:r>
      <w:r w:rsidRPr="001F5109">
        <w:rPr>
          <w:rFonts w:ascii="Calibri" w:hAnsi="Calibri"/>
          <w:noProof/>
          <w:sz w:val="22"/>
          <w:lang w:val="en-GB"/>
        </w:rPr>
        <w:tab/>
      </w:r>
      <w:r w:rsidRPr="001F5109">
        <w:rPr>
          <w:rFonts w:ascii="Calibri" w:hAnsi="Calibri"/>
          <w:b/>
          <w:bCs/>
          <w:noProof/>
          <w:sz w:val="22"/>
          <w:lang w:val="en-GB"/>
        </w:rPr>
        <w:t>Nguyen TMN, Ilef D, Jarraud S, Rouil L, Campese C, Che D, Haeghebaert S, Ganiayre F, Marcel F, Etienne J, Desenclos J-C</w:t>
      </w:r>
      <w:r w:rsidRPr="001F5109">
        <w:rPr>
          <w:rFonts w:ascii="Calibri" w:hAnsi="Calibri"/>
          <w:noProof/>
          <w:sz w:val="22"/>
          <w:lang w:val="en-GB"/>
        </w:rPr>
        <w:t xml:space="preserve">. 2006. A community-wide outbreak of legionnaires disease linked to industrial cooling towers--how far can contaminated aerosols spread? </w:t>
      </w:r>
      <w:r w:rsidRPr="001F5109">
        <w:rPr>
          <w:rFonts w:ascii="Calibri" w:hAnsi="Calibri"/>
          <w:noProof/>
          <w:sz w:val="22"/>
        </w:rPr>
        <w:t xml:space="preserve">J Infect Dis </w:t>
      </w:r>
      <w:r w:rsidRPr="001F5109">
        <w:rPr>
          <w:rFonts w:ascii="Calibri" w:hAnsi="Calibri"/>
          <w:b/>
          <w:bCs/>
          <w:noProof/>
          <w:sz w:val="22"/>
        </w:rPr>
        <w:t>193</w:t>
      </w:r>
      <w:r w:rsidRPr="001F5109">
        <w:rPr>
          <w:rFonts w:ascii="Calibri" w:hAnsi="Calibri"/>
          <w:noProof/>
          <w:sz w:val="22"/>
        </w:rPr>
        <w:t>:102–11.</w:t>
      </w:r>
    </w:p>
    <w:p w14:paraId="5341F0EE"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rPr>
        <w:t xml:space="preserve">31. </w:t>
      </w:r>
      <w:r w:rsidRPr="001F5109">
        <w:rPr>
          <w:rFonts w:ascii="Calibri" w:hAnsi="Calibri"/>
          <w:noProof/>
          <w:sz w:val="22"/>
        </w:rPr>
        <w:tab/>
      </w:r>
      <w:r w:rsidRPr="001F5109">
        <w:rPr>
          <w:rFonts w:ascii="Calibri" w:hAnsi="Calibri"/>
          <w:b/>
          <w:bCs/>
          <w:noProof/>
          <w:sz w:val="22"/>
        </w:rPr>
        <w:t>Freudenmann M, Kurz S, Baum H, Reick D, Schreff a. M, Essig a., Lück C, Gonser T, Brockmann SO, Härter G, Eberhardt B, Embacher a., Höller C</w:t>
      </w:r>
      <w:r w:rsidRPr="001F5109">
        <w:rPr>
          <w:rFonts w:ascii="Calibri" w:hAnsi="Calibri"/>
          <w:noProof/>
          <w:sz w:val="22"/>
        </w:rPr>
        <w:t xml:space="preserve">. 2011. Interdisciplinary management of a large Legionella outbreak in Germany. Bundesgesundheitsblatt - Gesundheitsforsch - Gesundheitsschutz </w:t>
      </w:r>
      <w:r w:rsidRPr="001F5109">
        <w:rPr>
          <w:rFonts w:ascii="Calibri" w:hAnsi="Calibri"/>
          <w:b/>
          <w:bCs/>
          <w:noProof/>
          <w:sz w:val="22"/>
        </w:rPr>
        <w:t>54</w:t>
      </w:r>
      <w:r w:rsidRPr="001F5109">
        <w:rPr>
          <w:rFonts w:ascii="Calibri" w:hAnsi="Calibri"/>
          <w:noProof/>
          <w:sz w:val="22"/>
        </w:rPr>
        <w:t>:1161–1169.</w:t>
      </w:r>
    </w:p>
    <w:p w14:paraId="23C4AC36"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lang w:val="en-GB"/>
        </w:rPr>
        <w:t xml:space="preserve">32. </w:t>
      </w:r>
      <w:r w:rsidRPr="001F5109">
        <w:rPr>
          <w:rFonts w:ascii="Calibri" w:hAnsi="Calibri"/>
          <w:noProof/>
          <w:sz w:val="22"/>
          <w:lang w:val="en-GB"/>
        </w:rPr>
        <w:tab/>
      </w:r>
      <w:r w:rsidRPr="001F5109">
        <w:rPr>
          <w:rFonts w:ascii="Calibri" w:hAnsi="Calibri"/>
          <w:b/>
          <w:bCs/>
          <w:noProof/>
          <w:sz w:val="22"/>
          <w:lang w:val="en-GB"/>
        </w:rPr>
        <w:t>Hugosson A, Hjorth M, Bernander S, Claesson BEB, Johansson A, Larsson H, Nolskog P, Pap J, Svensson N, Ulleryd P</w:t>
      </w:r>
      <w:r w:rsidRPr="001F5109">
        <w:rPr>
          <w:rFonts w:ascii="Calibri" w:hAnsi="Calibri"/>
          <w:noProof/>
          <w:sz w:val="22"/>
          <w:lang w:val="en-GB"/>
        </w:rPr>
        <w:t xml:space="preserve">. 2007. A community outbreak of Legionnaires’ disease from an industrial cooling tower: assessment of clinical features and diagnostic procedures. </w:t>
      </w:r>
      <w:r w:rsidRPr="001F5109">
        <w:rPr>
          <w:rFonts w:ascii="Calibri" w:hAnsi="Calibri"/>
          <w:noProof/>
          <w:sz w:val="22"/>
        </w:rPr>
        <w:t xml:space="preserve">Scand J Infect Dis </w:t>
      </w:r>
      <w:r w:rsidRPr="001F5109">
        <w:rPr>
          <w:rFonts w:ascii="Calibri" w:hAnsi="Calibri"/>
          <w:b/>
          <w:bCs/>
          <w:noProof/>
          <w:sz w:val="22"/>
        </w:rPr>
        <w:t>39</w:t>
      </w:r>
      <w:r w:rsidRPr="001F5109">
        <w:rPr>
          <w:rFonts w:ascii="Calibri" w:hAnsi="Calibri"/>
          <w:noProof/>
          <w:sz w:val="22"/>
        </w:rPr>
        <w:t>:217–224.</w:t>
      </w:r>
    </w:p>
    <w:p w14:paraId="4B0F649D"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rPr>
        <w:t xml:space="preserve">33. </w:t>
      </w:r>
      <w:r w:rsidRPr="001F5109">
        <w:rPr>
          <w:rFonts w:ascii="Calibri" w:hAnsi="Calibri"/>
          <w:noProof/>
          <w:sz w:val="22"/>
        </w:rPr>
        <w:tab/>
      </w:r>
      <w:r w:rsidRPr="001F5109">
        <w:rPr>
          <w:rFonts w:ascii="Calibri" w:hAnsi="Calibri"/>
          <w:b/>
          <w:bCs/>
          <w:noProof/>
          <w:sz w:val="22"/>
        </w:rPr>
        <w:t>Scheikl U, Sommer R, Kirschner A, Rameder A, Schrammel B, Zweimüller I, Wesner W, Hinker M, Walochnik J</w:t>
      </w:r>
      <w:r w:rsidRPr="001F5109">
        <w:rPr>
          <w:rFonts w:ascii="Calibri" w:hAnsi="Calibri"/>
          <w:noProof/>
          <w:sz w:val="22"/>
        </w:rPr>
        <w:t xml:space="preserve">. 2014. </w:t>
      </w:r>
      <w:r w:rsidRPr="001F5109">
        <w:rPr>
          <w:rFonts w:ascii="Calibri" w:hAnsi="Calibri"/>
          <w:noProof/>
          <w:sz w:val="22"/>
          <w:lang w:val="en-GB"/>
        </w:rPr>
        <w:t xml:space="preserve">Free-living amoebae (FLA) co-occurring with legionellae in industrial waters. Eur J Protistol </w:t>
      </w:r>
      <w:r w:rsidRPr="001F5109">
        <w:rPr>
          <w:rFonts w:ascii="Calibri" w:hAnsi="Calibri"/>
          <w:b/>
          <w:bCs/>
          <w:noProof/>
          <w:sz w:val="22"/>
          <w:lang w:val="en-GB"/>
        </w:rPr>
        <w:t>50</w:t>
      </w:r>
      <w:r w:rsidRPr="001F5109">
        <w:rPr>
          <w:rFonts w:ascii="Calibri" w:hAnsi="Calibri"/>
          <w:noProof/>
          <w:sz w:val="22"/>
          <w:lang w:val="en-GB"/>
        </w:rPr>
        <w:t>:422–429.</w:t>
      </w:r>
    </w:p>
    <w:p w14:paraId="2893C270"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34. </w:t>
      </w:r>
      <w:r w:rsidRPr="001F5109">
        <w:rPr>
          <w:rFonts w:ascii="Calibri" w:hAnsi="Calibri"/>
          <w:noProof/>
          <w:sz w:val="22"/>
          <w:lang w:val="en-GB"/>
        </w:rPr>
        <w:tab/>
      </w:r>
      <w:r w:rsidRPr="001F5109">
        <w:rPr>
          <w:rFonts w:ascii="Calibri" w:hAnsi="Calibri"/>
          <w:b/>
          <w:bCs/>
          <w:noProof/>
          <w:sz w:val="22"/>
          <w:lang w:val="en-GB"/>
        </w:rPr>
        <w:t>ÖNORM B 5020</w:t>
      </w:r>
      <w:r w:rsidRPr="001F5109">
        <w:rPr>
          <w:rFonts w:ascii="Calibri" w:hAnsi="Calibri"/>
          <w:noProof/>
          <w:sz w:val="22"/>
          <w:lang w:val="en-GB"/>
        </w:rPr>
        <w:t>. 2013. Requirements for microbiological water quality in evaporative recooling plants.</w:t>
      </w:r>
    </w:p>
    <w:p w14:paraId="47970FA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35. </w:t>
      </w:r>
      <w:r w:rsidRPr="001F5109">
        <w:rPr>
          <w:rFonts w:ascii="Calibri" w:hAnsi="Calibri"/>
          <w:noProof/>
          <w:sz w:val="22"/>
          <w:lang w:val="en-GB"/>
        </w:rPr>
        <w:tab/>
      </w:r>
      <w:r w:rsidRPr="001F5109">
        <w:rPr>
          <w:rFonts w:ascii="Calibri" w:hAnsi="Calibri"/>
          <w:b/>
          <w:bCs/>
          <w:noProof/>
          <w:sz w:val="22"/>
          <w:lang w:val="en-GB"/>
        </w:rPr>
        <w:t>ISO 11731-2</w:t>
      </w:r>
      <w:r w:rsidRPr="001F5109">
        <w:rPr>
          <w:rFonts w:ascii="Calibri" w:hAnsi="Calibri"/>
          <w:noProof/>
          <w:sz w:val="22"/>
          <w:lang w:val="en-GB"/>
        </w:rPr>
        <w:t xml:space="preserve">. 2004. Water quality </w:t>
      </w:r>
      <m:oMath>
        <m:r>
          <w:rPr>
            <w:rFonts w:ascii="Cambria Math" w:hAnsi="Cambria Math"/>
            <w:noProof/>
            <w:sz w:val="22"/>
            <w:lang w:val="en-GB"/>
          </w:rPr>
          <m:t>–</m:t>
        </m:r>
      </m:oMath>
      <w:r w:rsidRPr="001F5109">
        <w:rPr>
          <w:rFonts w:ascii="Calibri" w:hAnsi="Calibri"/>
          <w:noProof/>
          <w:sz w:val="22"/>
          <w:lang w:val="en-GB"/>
        </w:rPr>
        <w:t xml:space="preserve"> Detection and enumeration of </w:t>
      </w:r>
      <w:r w:rsidRPr="001F5109">
        <w:rPr>
          <w:rFonts w:ascii="Calibri" w:hAnsi="Calibri"/>
          <w:i/>
          <w:noProof/>
          <w:sz w:val="22"/>
          <w:lang w:val="en-GB"/>
        </w:rPr>
        <w:t>Legionella</w:t>
      </w:r>
      <w:r w:rsidRPr="001F5109">
        <w:rPr>
          <w:rFonts w:ascii="Calibri" w:hAnsi="Calibri"/>
          <w:noProof/>
          <w:sz w:val="22"/>
          <w:lang w:val="en-GB"/>
        </w:rPr>
        <w:t xml:space="preserve"> </w:t>
      </w:r>
      <w:r w:rsidR="00CA5DB9" w:rsidRPr="001F5109">
        <w:rPr>
          <w:rFonts w:ascii="Calibri" w:hAnsi="Calibri"/>
          <w:noProof/>
          <w:sz w:val="22"/>
          <w:lang w:val="en-GB"/>
        </w:rPr>
        <w:t>–</w:t>
      </w:r>
      <w:r w:rsidRPr="001F5109">
        <w:rPr>
          <w:rFonts w:ascii="Calibri" w:hAnsi="Calibri"/>
          <w:noProof/>
          <w:sz w:val="22"/>
          <w:lang w:val="en-GB"/>
        </w:rPr>
        <w:t xml:space="preserve"> Part 2: Direct membrane filtration method for waters with low bacterial counts.</w:t>
      </w:r>
    </w:p>
    <w:p w14:paraId="093FCEF6"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36. </w:t>
      </w:r>
      <w:r w:rsidRPr="001F5109">
        <w:rPr>
          <w:rFonts w:ascii="Calibri" w:hAnsi="Calibri"/>
          <w:noProof/>
          <w:sz w:val="22"/>
          <w:lang w:val="en-GB"/>
        </w:rPr>
        <w:tab/>
      </w:r>
      <w:r w:rsidRPr="001F5109">
        <w:rPr>
          <w:rFonts w:ascii="Calibri" w:hAnsi="Calibri"/>
          <w:b/>
          <w:bCs/>
          <w:noProof/>
          <w:sz w:val="22"/>
          <w:lang w:val="en-GB"/>
        </w:rPr>
        <w:t>European Working Group for Legionella Infections</w:t>
      </w:r>
      <w:r w:rsidRPr="001F5109">
        <w:rPr>
          <w:rFonts w:ascii="Calibri" w:hAnsi="Calibri"/>
          <w:noProof/>
          <w:sz w:val="22"/>
          <w:lang w:val="en-GB"/>
        </w:rPr>
        <w:t>. 2011. EWGLI</w:t>
      </w:r>
      <w:r w:rsidR="00CA5DB9" w:rsidRPr="001F5109">
        <w:rPr>
          <w:rFonts w:ascii="Calibri" w:hAnsi="Calibri"/>
          <w:noProof/>
          <w:sz w:val="22"/>
          <w:lang w:val="en-GB"/>
        </w:rPr>
        <w:t xml:space="preserve"> – </w:t>
      </w:r>
      <w:r w:rsidRPr="001F5109">
        <w:rPr>
          <w:rFonts w:ascii="Calibri" w:hAnsi="Calibri"/>
          <w:noProof/>
          <w:sz w:val="22"/>
          <w:lang w:val="en-GB"/>
        </w:rPr>
        <w:t>Technical-Guidelines for the Investigation, Control and Prevention of Travel Associated Legionnaire’s Disease.</w:t>
      </w:r>
    </w:p>
    <w:p w14:paraId="6FF378AC"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37. </w:t>
      </w:r>
      <w:r w:rsidRPr="001F5109">
        <w:rPr>
          <w:rFonts w:ascii="Calibri" w:hAnsi="Calibri"/>
          <w:noProof/>
          <w:sz w:val="22"/>
          <w:lang w:val="en-GB"/>
        </w:rPr>
        <w:tab/>
      </w:r>
      <w:r w:rsidRPr="001F5109">
        <w:rPr>
          <w:rFonts w:ascii="Calibri" w:hAnsi="Calibri"/>
          <w:b/>
          <w:bCs/>
          <w:noProof/>
          <w:sz w:val="22"/>
          <w:lang w:val="en-GB"/>
        </w:rPr>
        <w:t>ISO 16266</w:t>
      </w:r>
      <w:r w:rsidRPr="001F5109">
        <w:rPr>
          <w:rFonts w:ascii="Calibri" w:hAnsi="Calibri"/>
          <w:noProof/>
          <w:sz w:val="22"/>
          <w:lang w:val="en-GB"/>
        </w:rPr>
        <w:t xml:space="preserve">. 2008. ÖNORM EN ISO 16266 Water quality </w:t>
      </w:r>
      <w:r w:rsidR="00CA5DB9" w:rsidRPr="001F5109">
        <w:rPr>
          <w:rFonts w:ascii="Calibri" w:hAnsi="Calibri"/>
          <w:noProof/>
          <w:sz w:val="22"/>
          <w:lang w:val="en-GB"/>
        </w:rPr>
        <w:t>–</w:t>
      </w:r>
      <w:r w:rsidRPr="001F5109">
        <w:rPr>
          <w:rFonts w:ascii="Calibri" w:hAnsi="Calibri"/>
          <w:noProof/>
          <w:sz w:val="22"/>
          <w:lang w:val="en-GB"/>
        </w:rPr>
        <w:t xml:space="preserve"> Detection and enumeration of </w:t>
      </w:r>
      <w:r w:rsidRPr="001F5109">
        <w:rPr>
          <w:rFonts w:ascii="Calibri" w:hAnsi="Calibri"/>
          <w:i/>
          <w:noProof/>
          <w:sz w:val="22"/>
          <w:lang w:val="en-GB"/>
        </w:rPr>
        <w:t>Pseudomonas aeruginosa</w:t>
      </w:r>
      <w:r w:rsidRPr="001F5109">
        <w:rPr>
          <w:rFonts w:ascii="Calibri" w:hAnsi="Calibri"/>
          <w:noProof/>
          <w:sz w:val="22"/>
          <w:lang w:val="en-GB"/>
        </w:rPr>
        <w:t xml:space="preserve"> </w:t>
      </w:r>
      <w:r w:rsidR="00CA5DB9" w:rsidRPr="001F5109">
        <w:rPr>
          <w:rFonts w:ascii="Calibri" w:hAnsi="Calibri"/>
          <w:noProof/>
          <w:sz w:val="22"/>
          <w:lang w:val="en-GB"/>
        </w:rPr>
        <w:t>–</w:t>
      </w:r>
      <w:r w:rsidRPr="001F5109">
        <w:rPr>
          <w:rFonts w:ascii="Calibri" w:hAnsi="Calibri"/>
          <w:noProof/>
          <w:sz w:val="22"/>
          <w:lang w:val="en-GB"/>
        </w:rPr>
        <w:t xml:space="preserve"> Method by membrane.</w:t>
      </w:r>
    </w:p>
    <w:p w14:paraId="6A695F5C"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38. </w:t>
      </w:r>
      <w:r w:rsidRPr="001F5109">
        <w:rPr>
          <w:rFonts w:ascii="Calibri" w:hAnsi="Calibri"/>
          <w:noProof/>
          <w:sz w:val="22"/>
          <w:lang w:val="en-GB"/>
        </w:rPr>
        <w:tab/>
      </w:r>
      <w:r w:rsidRPr="001F5109">
        <w:rPr>
          <w:rFonts w:ascii="Calibri" w:hAnsi="Calibri"/>
          <w:b/>
          <w:bCs/>
          <w:noProof/>
          <w:sz w:val="22"/>
          <w:lang w:val="en-GB"/>
        </w:rPr>
        <w:t>ISO 6222</w:t>
      </w:r>
      <w:r w:rsidRPr="001F5109">
        <w:rPr>
          <w:rFonts w:ascii="Calibri" w:hAnsi="Calibri"/>
          <w:noProof/>
          <w:sz w:val="22"/>
          <w:lang w:val="en-GB"/>
        </w:rPr>
        <w:t xml:space="preserve">. 1999. DIN EN ISO 6222:1999 </w:t>
      </w:r>
      <w:r w:rsidR="00CA5DB9" w:rsidRPr="001F5109">
        <w:rPr>
          <w:rFonts w:ascii="Calibri" w:hAnsi="Calibri"/>
          <w:noProof/>
          <w:sz w:val="22"/>
          <w:lang w:val="en-GB"/>
        </w:rPr>
        <w:t>–</w:t>
      </w:r>
      <w:r w:rsidRPr="001F5109">
        <w:rPr>
          <w:rFonts w:ascii="Calibri" w:hAnsi="Calibri"/>
          <w:noProof/>
          <w:sz w:val="22"/>
          <w:lang w:val="en-GB"/>
        </w:rPr>
        <w:t xml:space="preserve"> Water quality </w:t>
      </w:r>
      <w:r w:rsidR="00CA5DB9" w:rsidRPr="001F5109">
        <w:rPr>
          <w:rFonts w:ascii="Calibri" w:hAnsi="Calibri"/>
          <w:noProof/>
          <w:sz w:val="22"/>
          <w:lang w:val="en-GB"/>
        </w:rPr>
        <w:t>–</w:t>
      </w:r>
      <w:r w:rsidRPr="001F5109">
        <w:rPr>
          <w:rFonts w:ascii="Calibri" w:hAnsi="Calibri"/>
          <w:noProof/>
          <w:sz w:val="22"/>
          <w:lang w:val="en-GB"/>
        </w:rPr>
        <w:t xml:space="preserve"> Enumeration of culturable micro-organisms </w:t>
      </w:r>
      <w:r w:rsidR="00CA5DB9" w:rsidRPr="001F5109">
        <w:rPr>
          <w:rFonts w:ascii="Calibri" w:hAnsi="Calibri"/>
          <w:noProof/>
          <w:sz w:val="22"/>
          <w:lang w:val="en-GB"/>
        </w:rPr>
        <w:t>–</w:t>
      </w:r>
      <w:r w:rsidRPr="001F5109">
        <w:rPr>
          <w:rFonts w:ascii="Calibri" w:hAnsi="Calibri"/>
          <w:noProof/>
          <w:sz w:val="22"/>
          <w:lang w:val="en-GB"/>
        </w:rPr>
        <w:t xml:space="preserve"> Colony count by inoculation in a nutrient agar culture medium.</w:t>
      </w:r>
    </w:p>
    <w:p w14:paraId="677C3671"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rPr>
        <w:t xml:space="preserve">39. </w:t>
      </w:r>
      <w:r w:rsidRPr="001F5109">
        <w:rPr>
          <w:rFonts w:ascii="Calibri" w:hAnsi="Calibri"/>
          <w:noProof/>
          <w:sz w:val="22"/>
        </w:rPr>
        <w:tab/>
      </w:r>
      <w:r w:rsidRPr="001F5109">
        <w:rPr>
          <w:rFonts w:ascii="Calibri" w:hAnsi="Calibri"/>
          <w:b/>
          <w:bCs/>
          <w:noProof/>
          <w:sz w:val="22"/>
        </w:rPr>
        <w:t>Page FC</w:t>
      </w:r>
      <w:r w:rsidRPr="001F5109">
        <w:rPr>
          <w:rFonts w:ascii="Calibri" w:hAnsi="Calibri"/>
          <w:noProof/>
          <w:sz w:val="22"/>
        </w:rPr>
        <w:t>. 1991. Nackte Rhizopoda und Heliozoea, p. 3</w:t>
      </w:r>
      <w:r w:rsidR="00D619B7" w:rsidRPr="001F5109">
        <w:rPr>
          <w:rFonts w:ascii="Calibri" w:hAnsi="Calibri"/>
          <w:noProof/>
          <w:sz w:val="22"/>
        </w:rPr>
        <w:t>–</w:t>
      </w:r>
      <w:r w:rsidRPr="001F5109">
        <w:rPr>
          <w:rFonts w:ascii="Calibri" w:hAnsi="Calibri"/>
          <w:noProof/>
          <w:sz w:val="22"/>
        </w:rPr>
        <w:t xml:space="preserve">170. </w:t>
      </w:r>
      <w:r w:rsidRPr="001F5109">
        <w:rPr>
          <w:rFonts w:ascii="Calibri" w:hAnsi="Calibri"/>
          <w:i/>
          <w:iCs/>
          <w:noProof/>
          <w:sz w:val="22"/>
          <w:lang w:val="en-GB"/>
        </w:rPr>
        <w:t>In</w:t>
      </w:r>
      <w:r w:rsidRPr="001F5109">
        <w:rPr>
          <w:rFonts w:ascii="Calibri" w:hAnsi="Calibri"/>
          <w:noProof/>
          <w:sz w:val="22"/>
          <w:lang w:val="en-GB"/>
        </w:rPr>
        <w:t xml:space="preserve"> Matthes (ed.), Protozoenfauna, 2nd ed. </w:t>
      </w:r>
      <w:r w:rsidRPr="001F5109">
        <w:rPr>
          <w:rFonts w:ascii="Calibri" w:hAnsi="Calibri"/>
          <w:noProof/>
          <w:sz w:val="22"/>
        </w:rPr>
        <w:t>Gustav Fischer Verlag, Stuttgart.</w:t>
      </w:r>
    </w:p>
    <w:p w14:paraId="23418E1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rPr>
        <w:t xml:space="preserve">40. </w:t>
      </w:r>
      <w:r w:rsidRPr="001F5109">
        <w:rPr>
          <w:rFonts w:ascii="Calibri" w:hAnsi="Calibri"/>
          <w:noProof/>
          <w:sz w:val="22"/>
        </w:rPr>
        <w:tab/>
      </w:r>
      <w:r w:rsidRPr="001F5109">
        <w:rPr>
          <w:rFonts w:ascii="Calibri" w:hAnsi="Calibri"/>
          <w:b/>
          <w:bCs/>
          <w:noProof/>
          <w:sz w:val="22"/>
        </w:rPr>
        <w:t>Smirnov A V, Chao E, Nassonova ES, Cavalier-Smith T</w:t>
      </w:r>
      <w:r w:rsidRPr="001F5109">
        <w:rPr>
          <w:rFonts w:ascii="Calibri" w:hAnsi="Calibri"/>
          <w:noProof/>
          <w:sz w:val="22"/>
        </w:rPr>
        <w:t xml:space="preserve">. 2011. </w:t>
      </w:r>
      <w:r w:rsidRPr="001F5109">
        <w:rPr>
          <w:rFonts w:ascii="Calibri" w:hAnsi="Calibri"/>
          <w:noProof/>
          <w:sz w:val="22"/>
          <w:lang w:val="en-GB"/>
        </w:rPr>
        <w:t xml:space="preserve">A revised classification of naked lobose amoebae (Amoebozoa: lobosa). Protist </w:t>
      </w:r>
      <w:r w:rsidRPr="001F5109">
        <w:rPr>
          <w:rFonts w:ascii="Calibri" w:hAnsi="Calibri"/>
          <w:b/>
          <w:bCs/>
          <w:noProof/>
          <w:sz w:val="22"/>
          <w:lang w:val="en-GB"/>
        </w:rPr>
        <w:t>162</w:t>
      </w:r>
      <w:r w:rsidRPr="001F5109">
        <w:rPr>
          <w:rFonts w:ascii="Calibri" w:hAnsi="Calibri"/>
          <w:noProof/>
          <w:sz w:val="22"/>
          <w:lang w:val="en-GB"/>
        </w:rPr>
        <w:t>:545–70.</w:t>
      </w:r>
    </w:p>
    <w:p w14:paraId="24F466DD"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lastRenderedPageBreak/>
        <w:t xml:space="preserve">41. </w:t>
      </w:r>
      <w:r w:rsidRPr="001F5109">
        <w:rPr>
          <w:rFonts w:ascii="Calibri" w:hAnsi="Calibri"/>
          <w:noProof/>
          <w:sz w:val="22"/>
          <w:lang w:val="en-GB"/>
        </w:rPr>
        <w:tab/>
      </w:r>
      <w:r w:rsidRPr="001F5109">
        <w:rPr>
          <w:rFonts w:ascii="Calibri" w:hAnsi="Calibri"/>
          <w:b/>
          <w:bCs/>
          <w:noProof/>
          <w:sz w:val="22"/>
          <w:lang w:val="en-GB"/>
        </w:rPr>
        <w:t>Schroeder JM, Booton GC, Hay J, Niszl IA, Seal D V, Markus MB, Fuerst PA, Byers TJ</w:t>
      </w:r>
      <w:r w:rsidRPr="001F5109">
        <w:rPr>
          <w:rFonts w:ascii="Calibri" w:hAnsi="Calibri"/>
          <w:noProof/>
          <w:sz w:val="22"/>
          <w:lang w:val="en-GB"/>
        </w:rPr>
        <w:t xml:space="preserve">. 2001. Use of Subgenic 18S Ribosomal DNA PCR and Sequencing for Genus and Genotype Identification of </w:t>
      </w:r>
      <w:r w:rsidRPr="001F5109">
        <w:rPr>
          <w:rFonts w:ascii="Calibri" w:hAnsi="Calibri"/>
          <w:i/>
          <w:noProof/>
          <w:sz w:val="22"/>
          <w:lang w:val="en-GB"/>
        </w:rPr>
        <w:t>Acanthamoebae</w:t>
      </w:r>
      <w:r w:rsidRPr="001F5109">
        <w:rPr>
          <w:rFonts w:ascii="Calibri" w:hAnsi="Calibri"/>
          <w:noProof/>
          <w:sz w:val="22"/>
          <w:lang w:val="en-GB"/>
        </w:rPr>
        <w:t xml:space="preserve"> from Humans with Keratitis and from Sewage Sludge. J Clin Microbiol </w:t>
      </w:r>
      <w:r w:rsidRPr="001F5109">
        <w:rPr>
          <w:rFonts w:ascii="Calibri" w:hAnsi="Calibri"/>
          <w:b/>
          <w:bCs/>
          <w:noProof/>
          <w:sz w:val="22"/>
          <w:lang w:val="en-GB"/>
        </w:rPr>
        <w:t>39</w:t>
      </w:r>
      <w:r w:rsidRPr="001F5109">
        <w:rPr>
          <w:rFonts w:ascii="Calibri" w:hAnsi="Calibri"/>
          <w:noProof/>
          <w:sz w:val="22"/>
          <w:lang w:val="en-GB"/>
        </w:rPr>
        <w:t>:1903–1911.</w:t>
      </w:r>
    </w:p>
    <w:p w14:paraId="4F1AFEB5"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42. </w:t>
      </w:r>
      <w:r w:rsidRPr="001F5109">
        <w:rPr>
          <w:rFonts w:ascii="Calibri" w:hAnsi="Calibri"/>
          <w:noProof/>
          <w:sz w:val="22"/>
          <w:lang w:val="en-GB"/>
        </w:rPr>
        <w:tab/>
      </w:r>
      <w:r w:rsidRPr="001F5109">
        <w:rPr>
          <w:rFonts w:ascii="Calibri" w:hAnsi="Calibri"/>
          <w:b/>
          <w:bCs/>
          <w:noProof/>
          <w:sz w:val="22"/>
          <w:lang w:val="en-GB"/>
        </w:rPr>
        <w:t>Gast RJ, Ledee DR, Fuerst PA, Byers TJ</w:t>
      </w:r>
      <w:r w:rsidRPr="001F5109">
        <w:rPr>
          <w:rFonts w:ascii="Calibri" w:hAnsi="Calibri"/>
          <w:noProof/>
          <w:sz w:val="22"/>
          <w:lang w:val="en-GB"/>
        </w:rPr>
        <w:t xml:space="preserve">. 1996. Subgenus systematics of </w:t>
      </w:r>
      <w:r w:rsidRPr="001F5109">
        <w:rPr>
          <w:rFonts w:ascii="Calibri" w:hAnsi="Calibri"/>
          <w:i/>
          <w:noProof/>
          <w:sz w:val="22"/>
          <w:lang w:val="en-GB"/>
        </w:rPr>
        <w:t>Acanthamoeba</w:t>
      </w:r>
      <w:r w:rsidRPr="001F5109">
        <w:rPr>
          <w:rFonts w:ascii="Calibri" w:hAnsi="Calibri"/>
          <w:noProof/>
          <w:sz w:val="22"/>
          <w:lang w:val="en-GB"/>
        </w:rPr>
        <w:t xml:space="preserve">: four nuclear 18S rDNA sequence types. J Eukaryot Microbiol, 1996/11/01 ed. </w:t>
      </w:r>
      <w:r w:rsidRPr="001F5109">
        <w:rPr>
          <w:rFonts w:ascii="Calibri" w:hAnsi="Calibri"/>
          <w:b/>
          <w:bCs/>
          <w:noProof/>
          <w:sz w:val="22"/>
          <w:lang w:val="en-GB"/>
        </w:rPr>
        <w:t>43</w:t>
      </w:r>
      <w:r w:rsidRPr="001F5109">
        <w:rPr>
          <w:rFonts w:ascii="Calibri" w:hAnsi="Calibri"/>
          <w:noProof/>
          <w:sz w:val="22"/>
          <w:lang w:val="en-GB"/>
        </w:rPr>
        <w:t>:498–504.</w:t>
      </w:r>
    </w:p>
    <w:p w14:paraId="59AA3819"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43. </w:t>
      </w:r>
      <w:r w:rsidRPr="001F5109">
        <w:rPr>
          <w:rFonts w:ascii="Calibri" w:hAnsi="Calibri"/>
          <w:noProof/>
          <w:sz w:val="22"/>
          <w:lang w:val="en-GB"/>
        </w:rPr>
        <w:tab/>
      </w:r>
      <w:r w:rsidRPr="001F5109">
        <w:rPr>
          <w:rFonts w:ascii="Calibri" w:hAnsi="Calibri"/>
          <w:b/>
          <w:bCs/>
          <w:noProof/>
          <w:sz w:val="22"/>
          <w:lang w:val="en-GB"/>
        </w:rPr>
        <w:t>Gast RJ, Fuerst PA, Byers TJ</w:t>
      </w:r>
      <w:r w:rsidRPr="001F5109">
        <w:rPr>
          <w:rFonts w:ascii="Calibri" w:hAnsi="Calibri"/>
          <w:noProof/>
          <w:sz w:val="22"/>
          <w:lang w:val="en-GB"/>
        </w:rPr>
        <w:t xml:space="preserve">. 1994. Discovery of group I introns in the nuclear small subunit ribosomal RNA genes of </w:t>
      </w:r>
      <w:r w:rsidRPr="001F5109">
        <w:rPr>
          <w:rFonts w:ascii="Calibri" w:hAnsi="Calibri"/>
          <w:i/>
          <w:noProof/>
          <w:sz w:val="22"/>
          <w:lang w:val="en-GB"/>
        </w:rPr>
        <w:t>Acanthamoeba</w:t>
      </w:r>
      <w:r w:rsidRPr="001F5109">
        <w:rPr>
          <w:rFonts w:ascii="Calibri" w:hAnsi="Calibri"/>
          <w:noProof/>
          <w:sz w:val="22"/>
          <w:lang w:val="en-GB"/>
        </w:rPr>
        <w:t xml:space="preserve">. Nucleic Acids Res </w:t>
      </w:r>
      <w:r w:rsidRPr="001F5109">
        <w:rPr>
          <w:rFonts w:ascii="Calibri" w:hAnsi="Calibri"/>
          <w:b/>
          <w:bCs/>
          <w:noProof/>
          <w:sz w:val="22"/>
          <w:lang w:val="en-GB"/>
        </w:rPr>
        <w:t>22</w:t>
      </w:r>
      <w:r w:rsidRPr="001F5109">
        <w:rPr>
          <w:rFonts w:ascii="Calibri" w:hAnsi="Calibri"/>
          <w:noProof/>
          <w:sz w:val="22"/>
          <w:lang w:val="en-GB"/>
        </w:rPr>
        <w:t>:592–596.</w:t>
      </w:r>
    </w:p>
    <w:p w14:paraId="723708D2"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44. </w:t>
      </w:r>
      <w:r w:rsidRPr="001F5109">
        <w:rPr>
          <w:rFonts w:ascii="Calibri" w:hAnsi="Calibri"/>
          <w:noProof/>
          <w:sz w:val="22"/>
          <w:lang w:val="en-GB"/>
        </w:rPr>
        <w:tab/>
      </w:r>
      <w:r w:rsidRPr="001F5109">
        <w:rPr>
          <w:rFonts w:ascii="Calibri" w:hAnsi="Calibri"/>
          <w:b/>
          <w:bCs/>
          <w:noProof/>
          <w:sz w:val="22"/>
          <w:lang w:val="en-GB"/>
        </w:rPr>
        <w:t>Walochnik J, Michel R, Aspöck H</w:t>
      </w:r>
      <w:r w:rsidRPr="001F5109">
        <w:rPr>
          <w:rFonts w:ascii="Calibri" w:hAnsi="Calibri"/>
          <w:noProof/>
          <w:sz w:val="22"/>
          <w:lang w:val="en-GB"/>
        </w:rPr>
        <w:t xml:space="preserve">. 2004. A molecular biological approach to the phylogenetic position of the genus </w:t>
      </w:r>
      <w:r w:rsidRPr="001F5109">
        <w:rPr>
          <w:rFonts w:ascii="Calibri" w:hAnsi="Calibri"/>
          <w:i/>
          <w:noProof/>
          <w:sz w:val="22"/>
          <w:lang w:val="en-GB"/>
        </w:rPr>
        <w:t>Hyperamoeba</w:t>
      </w:r>
      <w:r w:rsidRPr="001F5109">
        <w:rPr>
          <w:rFonts w:ascii="Calibri" w:hAnsi="Calibri"/>
          <w:noProof/>
          <w:sz w:val="22"/>
          <w:lang w:val="en-GB"/>
        </w:rPr>
        <w:t xml:space="preserve">. J Eukaryot Microbiol </w:t>
      </w:r>
      <w:r w:rsidRPr="001F5109">
        <w:rPr>
          <w:rFonts w:ascii="Calibri" w:hAnsi="Calibri"/>
          <w:b/>
          <w:bCs/>
          <w:noProof/>
          <w:sz w:val="22"/>
          <w:lang w:val="en-GB"/>
        </w:rPr>
        <w:t>51</w:t>
      </w:r>
      <w:r w:rsidRPr="001F5109">
        <w:rPr>
          <w:rFonts w:ascii="Calibri" w:hAnsi="Calibri"/>
          <w:noProof/>
          <w:sz w:val="22"/>
          <w:lang w:val="en-GB"/>
        </w:rPr>
        <w:t>:433–440.</w:t>
      </w:r>
    </w:p>
    <w:p w14:paraId="445A562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45. </w:t>
      </w:r>
      <w:r w:rsidRPr="001F5109">
        <w:rPr>
          <w:rFonts w:ascii="Calibri" w:hAnsi="Calibri"/>
          <w:noProof/>
          <w:sz w:val="22"/>
          <w:lang w:val="en-GB"/>
        </w:rPr>
        <w:tab/>
      </w:r>
      <w:r w:rsidRPr="001F5109">
        <w:rPr>
          <w:rFonts w:ascii="Calibri" w:hAnsi="Calibri"/>
          <w:b/>
          <w:bCs/>
          <w:noProof/>
          <w:sz w:val="22"/>
          <w:lang w:val="en-GB"/>
        </w:rPr>
        <w:t>Thompson JD, Gibson TJ, Plewniak F, Jeanmougin F, Higgins DG</w:t>
      </w:r>
      <w:r w:rsidRPr="001F5109">
        <w:rPr>
          <w:rFonts w:ascii="Calibri" w:hAnsi="Calibri"/>
          <w:noProof/>
          <w:sz w:val="22"/>
          <w:lang w:val="en-GB"/>
        </w:rPr>
        <w:t xml:space="preserve">. 1997. The CLUSTAL_X windows interface: flexible strategies for multiple sequence alignment aided by quality analysis tools. Nucleic Acids Res </w:t>
      </w:r>
      <w:r w:rsidRPr="001F5109">
        <w:rPr>
          <w:rFonts w:ascii="Calibri" w:hAnsi="Calibri"/>
          <w:b/>
          <w:bCs/>
          <w:noProof/>
          <w:sz w:val="22"/>
          <w:lang w:val="en-GB"/>
        </w:rPr>
        <w:t>25</w:t>
      </w:r>
      <w:r w:rsidRPr="001F5109">
        <w:rPr>
          <w:rFonts w:ascii="Calibri" w:hAnsi="Calibri"/>
          <w:noProof/>
          <w:sz w:val="22"/>
          <w:lang w:val="en-GB"/>
        </w:rPr>
        <w:t>:4876–4882.</w:t>
      </w:r>
    </w:p>
    <w:p w14:paraId="58A7E55E"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46. </w:t>
      </w:r>
      <w:r w:rsidRPr="001F5109">
        <w:rPr>
          <w:rFonts w:ascii="Calibri" w:hAnsi="Calibri"/>
          <w:noProof/>
          <w:sz w:val="22"/>
          <w:lang w:val="en-GB"/>
        </w:rPr>
        <w:tab/>
      </w:r>
      <w:r w:rsidRPr="001F5109">
        <w:rPr>
          <w:rFonts w:ascii="Calibri" w:hAnsi="Calibri"/>
          <w:b/>
          <w:bCs/>
          <w:noProof/>
          <w:sz w:val="22"/>
          <w:lang w:val="en-GB"/>
        </w:rPr>
        <w:t>Nicholas KB, Nicholas HB, Deerfield DW</w:t>
      </w:r>
      <w:r w:rsidRPr="001F5109">
        <w:rPr>
          <w:rFonts w:ascii="Calibri" w:hAnsi="Calibri"/>
          <w:noProof/>
          <w:sz w:val="22"/>
          <w:lang w:val="en-GB"/>
        </w:rPr>
        <w:t xml:space="preserve">. 1997. GeneDoc: analysis and visualization of genetic variation. EMBnet News </w:t>
      </w:r>
      <w:r w:rsidRPr="001F5109">
        <w:rPr>
          <w:rFonts w:ascii="Calibri" w:hAnsi="Calibri"/>
          <w:b/>
          <w:bCs/>
          <w:noProof/>
          <w:sz w:val="22"/>
          <w:lang w:val="en-GB"/>
        </w:rPr>
        <w:t>4</w:t>
      </w:r>
      <w:r w:rsidRPr="001F5109">
        <w:rPr>
          <w:rFonts w:ascii="Calibri" w:hAnsi="Calibri"/>
          <w:noProof/>
          <w:sz w:val="22"/>
          <w:lang w:val="en-GB"/>
        </w:rPr>
        <w:t>:14.</w:t>
      </w:r>
    </w:p>
    <w:p w14:paraId="3C1720C3"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47. </w:t>
      </w:r>
      <w:r w:rsidRPr="001F5109">
        <w:rPr>
          <w:rFonts w:ascii="Calibri" w:hAnsi="Calibri"/>
          <w:noProof/>
          <w:sz w:val="22"/>
          <w:lang w:val="en-GB"/>
        </w:rPr>
        <w:tab/>
      </w:r>
      <w:r w:rsidRPr="001F5109">
        <w:rPr>
          <w:rFonts w:ascii="Calibri" w:hAnsi="Calibri"/>
          <w:b/>
          <w:bCs/>
          <w:noProof/>
          <w:sz w:val="22"/>
          <w:lang w:val="en-GB"/>
        </w:rPr>
        <w:t>Qvarnstrom Y, Visvesvara GS, Sriram R, Da Silva AJ</w:t>
      </w:r>
      <w:r w:rsidRPr="001F5109">
        <w:rPr>
          <w:rFonts w:ascii="Calibri" w:hAnsi="Calibri"/>
          <w:noProof/>
          <w:sz w:val="22"/>
          <w:lang w:val="en-GB"/>
        </w:rPr>
        <w:t xml:space="preserve">. 2006. Multiplex real-time PCR assay for simultaneous detection of </w:t>
      </w:r>
      <w:r w:rsidRPr="001F5109">
        <w:rPr>
          <w:rFonts w:ascii="Calibri" w:hAnsi="Calibri"/>
          <w:i/>
          <w:noProof/>
          <w:sz w:val="22"/>
          <w:lang w:val="en-GB"/>
        </w:rPr>
        <w:t>Acanthamoeba</w:t>
      </w:r>
      <w:r w:rsidRPr="001F5109">
        <w:rPr>
          <w:rFonts w:ascii="Calibri" w:hAnsi="Calibri"/>
          <w:noProof/>
          <w:sz w:val="22"/>
          <w:lang w:val="en-GB"/>
        </w:rPr>
        <w:t xml:space="preserve"> spp., </w:t>
      </w:r>
      <w:r w:rsidRPr="001F5109">
        <w:rPr>
          <w:rFonts w:ascii="Calibri" w:hAnsi="Calibri"/>
          <w:i/>
          <w:noProof/>
          <w:sz w:val="22"/>
          <w:lang w:val="en-GB"/>
        </w:rPr>
        <w:t>Balamuthia mandrillaris</w:t>
      </w:r>
      <w:r w:rsidRPr="001F5109">
        <w:rPr>
          <w:rFonts w:ascii="Calibri" w:hAnsi="Calibri"/>
          <w:noProof/>
          <w:sz w:val="22"/>
          <w:lang w:val="en-GB"/>
        </w:rPr>
        <w:t xml:space="preserve">, and </w:t>
      </w:r>
      <w:r w:rsidRPr="001F5109">
        <w:rPr>
          <w:rFonts w:ascii="Calibri" w:hAnsi="Calibri"/>
          <w:i/>
          <w:noProof/>
          <w:sz w:val="22"/>
          <w:lang w:val="en-GB"/>
        </w:rPr>
        <w:t>Naegleria fowleri</w:t>
      </w:r>
      <w:r w:rsidRPr="001F5109">
        <w:rPr>
          <w:rFonts w:ascii="Calibri" w:hAnsi="Calibri"/>
          <w:noProof/>
          <w:sz w:val="22"/>
          <w:lang w:val="en-GB"/>
        </w:rPr>
        <w:t xml:space="preserve">. J Clin Microbiol </w:t>
      </w:r>
      <w:r w:rsidRPr="001F5109">
        <w:rPr>
          <w:rFonts w:ascii="Calibri" w:hAnsi="Calibri"/>
          <w:b/>
          <w:bCs/>
          <w:noProof/>
          <w:sz w:val="22"/>
          <w:lang w:val="en-GB"/>
        </w:rPr>
        <w:t>44</w:t>
      </w:r>
      <w:r w:rsidRPr="001F5109">
        <w:rPr>
          <w:rFonts w:ascii="Calibri" w:hAnsi="Calibri"/>
          <w:noProof/>
          <w:sz w:val="22"/>
          <w:lang w:val="en-GB"/>
        </w:rPr>
        <w:t>:3589–95.</w:t>
      </w:r>
    </w:p>
    <w:p w14:paraId="5E50BBF8"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lang w:val="en-GB"/>
        </w:rPr>
        <w:t xml:space="preserve">48. </w:t>
      </w:r>
      <w:r w:rsidRPr="001F5109">
        <w:rPr>
          <w:rFonts w:ascii="Calibri" w:hAnsi="Calibri"/>
          <w:noProof/>
          <w:sz w:val="22"/>
          <w:lang w:val="en-GB"/>
        </w:rPr>
        <w:tab/>
      </w:r>
      <w:r w:rsidRPr="001F5109">
        <w:rPr>
          <w:rFonts w:ascii="Calibri" w:hAnsi="Calibri"/>
          <w:b/>
          <w:bCs/>
          <w:noProof/>
          <w:sz w:val="22"/>
          <w:lang w:val="en-GB"/>
        </w:rPr>
        <w:t>Walochnik J, Obwaller A, Aspöck H</w:t>
      </w:r>
      <w:r w:rsidRPr="001F5109">
        <w:rPr>
          <w:rFonts w:ascii="Calibri" w:hAnsi="Calibri"/>
          <w:noProof/>
          <w:sz w:val="22"/>
          <w:lang w:val="en-GB"/>
        </w:rPr>
        <w:t xml:space="preserve">. 2000. Correlations between morphological, molecular biological, and physiological characteristics in clinical and nonclinical isolates of </w:t>
      </w:r>
      <w:r w:rsidRPr="001F5109">
        <w:rPr>
          <w:rFonts w:ascii="Calibri" w:hAnsi="Calibri"/>
          <w:i/>
          <w:noProof/>
          <w:sz w:val="22"/>
          <w:lang w:val="en-GB"/>
        </w:rPr>
        <w:t>Acanthamoeba</w:t>
      </w:r>
      <w:r w:rsidRPr="001F5109">
        <w:rPr>
          <w:rFonts w:ascii="Calibri" w:hAnsi="Calibri"/>
          <w:noProof/>
          <w:sz w:val="22"/>
          <w:lang w:val="en-GB"/>
        </w:rPr>
        <w:t xml:space="preserve"> spp. </w:t>
      </w:r>
      <w:r w:rsidRPr="001F5109">
        <w:rPr>
          <w:rFonts w:ascii="Calibri" w:hAnsi="Calibri"/>
          <w:noProof/>
          <w:sz w:val="22"/>
        </w:rPr>
        <w:t xml:space="preserve">Appl Environ Microbiol </w:t>
      </w:r>
      <w:r w:rsidRPr="001F5109">
        <w:rPr>
          <w:rFonts w:ascii="Calibri" w:hAnsi="Calibri"/>
          <w:b/>
          <w:bCs/>
          <w:noProof/>
          <w:sz w:val="22"/>
        </w:rPr>
        <w:t>66</w:t>
      </w:r>
      <w:r w:rsidRPr="001F5109">
        <w:rPr>
          <w:rFonts w:ascii="Calibri" w:hAnsi="Calibri"/>
          <w:noProof/>
          <w:sz w:val="22"/>
        </w:rPr>
        <w:t>:4408–13.</w:t>
      </w:r>
    </w:p>
    <w:p w14:paraId="5A47FED8" w14:textId="77777777" w:rsidR="00901D47" w:rsidRPr="001F5109" w:rsidRDefault="00901D47">
      <w:pPr>
        <w:pStyle w:val="NormalWeb"/>
        <w:ind w:left="640" w:hanging="640"/>
        <w:divId w:val="1463159123"/>
        <w:rPr>
          <w:rFonts w:ascii="Calibri" w:hAnsi="Calibri"/>
          <w:noProof/>
          <w:sz w:val="22"/>
        </w:rPr>
      </w:pPr>
      <w:r w:rsidRPr="001F5109">
        <w:rPr>
          <w:rFonts w:ascii="Calibri" w:hAnsi="Calibri"/>
          <w:noProof/>
          <w:sz w:val="22"/>
        </w:rPr>
        <w:t xml:space="preserve">49. </w:t>
      </w:r>
      <w:r w:rsidRPr="001F5109">
        <w:rPr>
          <w:rFonts w:ascii="Calibri" w:hAnsi="Calibri"/>
          <w:noProof/>
          <w:sz w:val="22"/>
        </w:rPr>
        <w:tab/>
      </w:r>
      <w:r w:rsidRPr="001F5109">
        <w:rPr>
          <w:rFonts w:ascii="Calibri" w:hAnsi="Calibri"/>
          <w:b/>
          <w:bCs/>
          <w:noProof/>
          <w:sz w:val="22"/>
        </w:rPr>
        <w:t>Walochnik EVJ</w:t>
      </w:r>
      <w:r w:rsidRPr="001F5109">
        <w:rPr>
          <w:rFonts w:ascii="Calibri" w:hAnsi="Calibri"/>
          <w:noProof/>
          <w:sz w:val="22"/>
        </w:rPr>
        <w:t xml:space="preserve">. 1997. Diplomarbeit: Epidemiologische Untersuchung über das Vorkommen von in einem Großkrankenhaus und vergleichende Studien über das Verhalten von </w:t>
      </w:r>
      <w:r w:rsidRPr="001F5109">
        <w:rPr>
          <w:rFonts w:ascii="Calibri" w:hAnsi="Calibri"/>
          <w:i/>
          <w:noProof/>
          <w:sz w:val="22"/>
        </w:rPr>
        <w:t>Acanthamoeba</w:t>
      </w:r>
      <w:r w:rsidRPr="001F5109">
        <w:rPr>
          <w:rFonts w:ascii="Calibri" w:hAnsi="Calibri"/>
          <w:noProof/>
          <w:sz w:val="22"/>
        </w:rPr>
        <w:t xml:space="preserve">- und </w:t>
      </w:r>
      <w:r w:rsidRPr="001F5109">
        <w:rPr>
          <w:rFonts w:ascii="Calibri" w:hAnsi="Calibri"/>
          <w:i/>
          <w:noProof/>
          <w:sz w:val="22"/>
        </w:rPr>
        <w:t>Hartmannella</w:t>
      </w:r>
      <w:r w:rsidRPr="001F5109">
        <w:rPr>
          <w:rFonts w:ascii="Calibri" w:hAnsi="Calibri"/>
          <w:noProof/>
          <w:sz w:val="22"/>
        </w:rPr>
        <w:t>- Spezies auf Kulturen verschiedener gramnegativer Bakterienspezies.</w:t>
      </w:r>
    </w:p>
    <w:p w14:paraId="170897F0"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50. </w:t>
      </w:r>
      <w:r w:rsidRPr="001F5109">
        <w:rPr>
          <w:rFonts w:ascii="Calibri" w:hAnsi="Calibri"/>
          <w:noProof/>
          <w:sz w:val="22"/>
          <w:lang w:val="en-GB"/>
        </w:rPr>
        <w:tab/>
      </w:r>
      <w:r w:rsidRPr="001F5109">
        <w:rPr>
          <w:rFonts w:ascii="Calibri" w:hAnsi="Calibri"/>
          <w:b/>
          <w:bCs/>
          <w:noProof/>
          <w:sz w:val="22"/>
          <w:lang w:val="en-GB"/>
        </w:rPr>
        <w:t>Atlan D, Coupat-Goutaland B, Risler A, Reyrolle M, Souchon M, Briolay J, Jarraud S, Doublet P, Pélandakis M</w:t>
      </w:r>
      <w:r w:rsidRPr="001F5109">
        <w:rPr>
          <w:rFonts w:ascii="Calibri" w:hAnsi="Calibri"/>
          <w:noProof/>
          <w:sz w:val="22"/>
          <w:lang w:val="en-GB"/>
        </w:rPr>
        <w:t xml:space="preserve">. 2012. </w:t>
      </w:r>
      <w:r w:rsidRPr="001F5109">
        <w:rPr>
          <w:rFonts w:ascii="Calibri" w:hAnsi="Calibri"/>
          <w:i/>
          <w:noProof/>
          <w:sz w:val="22"/>
          <w:lang w:val="en-GB"/>
        </w:rPr>
        <w:t>Micriamoeba tesseris</w:t>
      </w:r>
      <w:r w:rsidRPr="001F5109">
        <w:rPr>
          <w:rFonts w:ascii="Calibri" w:hAnsi="Calibri"/>
          <w:noProof/>
          <w:sz w:val="22"/>
          <w:lang w:val="en-GB"/>
        </w:rPr>
        <w:t xml:space="preserve"> nov. gen. nov. sp.: a new taxon of free-living small-sized Amoebae non-permissive to virulent Legionellae. Protist </w:t>
      </w:r>
      <w:r w:rsidRPr="001F5109">
        <w:rPr>
          <w:rFonts w:ascii="Calibri" w:hAnsi="Calibri"/>
          <w:b/>
          <w:bCs/>
          <w:noProof/>
          <w:sz w:val="22"/>
          <w:lang w:val="en-GB"/>
        </w:rPr>
        <w:t>163</w:t>
      </w:r>
      <w:r w:rsidRPr="001F5109">
        <w:rPr>
          <w:rFonts w:ascii="Calibri" w:hAnsi="Calibri"/>
          <w:noProof/>
          <w:sz w:val="22"/>
          <w:lang w:val="en-GB"/>
        </w:rPr>
        <w:t>:888–902.</w:t>
      </w:r>
    </w:p>
    <w:p w14:paraId="3FB98224"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51. </w:t>
      </w:r>
      <w:r w:rsidRPr="001F5109">
        <w:rPr>
          <w:rFonts w:ascii="Calibri" w:hAnsi="Calibri"/>
          <w:noProof/>
          <w:sz w:val="22"/>
          <w:lang w:val="en-GB"/>
        </w:rPr>
        <w:tab/>
      </w:r>
      <w:r w:rsidRPr="001F5109">
        <w:rPr>
          <w:rFonts w:ascii="Calibri" w:hAnsi="Calibri"/>
          <w:b/>
          <w:bCs/>
          <w:noProof/>
          <w:sz w:val="22"/>
          <w:lang w:val="en-GB"/>
        </w:rPr>
        <w:t>Magnet A, Fenoy S, Galván AL, Izquierdo F, Rueda C, Fernandez Vadillo C, Del Aguila C</w:t>
      </w:r>
      <w:r w:rsidRPr="001F5109">
        <w:rPr>
          <w:rFonts w:ascii="Calibri" w:hAnsi="Calibri"/>
          <w:noProof/>
          <w:sz w:val="22"/>
          <w:lang w:val="en-GB"/>
        </w:rPr>
        <w:t xml:space="preserve">. 2013. A year long study of the presence of free living amoeba in Spain. Water Res </w:t>
      </w:r>
      <w:r w:rsidRPr="001F5109">
        <w:rPr>
          <w:rFonts w:ascii="Calibri" w:hAnsi="Calibri"/>
          <w:b/>
          <w:bCs/>
          <w:noProof/>
          <w:sz w:val="22"/>
          <w:lang w:val="en-GB"/>
        </w:rPr>
        <w:t>47</w:t>
      </w:r>
      <w:r w:rsidRPr="001F5109">
        <w:rPr>
          <w:rFonts w:ascii="Calibri" w:hAnsi="Calibri"/>
          <w:noProof/>
          <w:sz w:val="22"/>
          <w:lang w:val="en-GB"/>
        </w:rPr>
        <w:t>:6966–72.</w:t>
      </w:r>
    </w:p>
    <w:p w14:paraId="4AC28282"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52. </w:t>
      </w:r>
      <w:r w:rsidRPr="001F5109">
        <w:rPr>
          <w:rFonts w:ascii="Calibri" w:hAnsi="Calibri"/>
          <w:noProof/>
          <w:sz w:val="22"/>
          <w:lang w:val="en-GB"/>
        </w:rPr>
        <w:tab/>
      </w:r>
      <w:r w:rsidRPr="001F5109">
        <w:rPr>
          <w:rFonts w:ascii="Calibri" w:hAnsi="Calibri"/>
          <w:b/>
          <w:bCs/>
          <w:noProof/>
          <w:sz w:val="22"/>
          <w:lang w:val="en-GB"/>
        </w:rPr>
        <w:t>Pagnier I, Valles C, Raoult D, La Scola B</w:t>
      </w:r>
      <w:r w:rsidRPr="001F5109">
        <w:rPr>
          <w:rFonts w:ascii="Calibri" w:hAnsi="Calibri"/>
          <w:noProof/>
          <w:sz w:val="22"/>
          <w:lang w:val="en-GB"/>
        </w:rPr>
        <w:t xml:space="preserve">. 2015. Isolation of </w:t>
      </w:r>
      <w:r w:rsidRPr="001F5109">
        <w:rPr>
          <w:rFonts w:ascii="Calibri" w:hAnsi="Calibri"/>
          <w:i/>
          <w:noProof/>
          <w:sz w:val="22"/>
          <w:lang w:val="en-GB"/>
        </w:rPr>
        <w:t>Vermamoeba vermiformis</w:t>
      </w:r>
      <w:r w:rsidRPr="001F5109">
        <w:rPr>
          <w:rFonts w:ascii="Calibri" w:hAnsi="Calibri"/>
          <w:noProof/>
          <w:sz w:val="22"/>
          <w:lang w:val="en-GB"/>
        </w:rPr>
        <w:t xml:space="preserve"> and associated bacteria in hospital water. Microb Pathog </w:t>
      </w:r>
      <w:r w:rsidRPr="001F5109">
        <w:rPr>
          <w:rFonts w:ascii="Calibri" w:hAnsi="Calibri"/>
          <w:b/>
          <w:bCs/>
          <w:noProof/>
          <w:sz w:val="22"/>
          <w:lang w:val="en-GB"/>
        </w:rPr>
        <w:t>80</w:t>
      </w:r>
      <w:r w:rsidRPr="001F5109">
        <w:rPr>
          <w:rFonts w:ascii="Calibri" w:hAnsi="Calibri"/>
          <w:noProof/>
          <w:sz w:val="22"/>
          <w:lang w:val="en-GB"/>
        </w:rPr>
        <w:t>:14–20.</w:t>
      </w:r>
    </w:p>
    <w:p w14:paraId="2315907E"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53. </w:t>
      </w:r>
      <w:r w:rsidRPr="001F5109">
        <w:rPr>
          <w:rFonts w:ascii="Calibri" w:hAnsi="Calibri"/>
          <w:noProof/>
          <w:sz w:val="22"/>
          <w:lang w:val="en-GB"/>
        </w:rPr>
        <w:tab/>
      </w:r>
      <w:r w:rsidRPr="001F5109">
        <w:rPr>
          <w:rFonts w:ascii="Calibri" w:hAnsi="Calibri"/>
          <w:b/>
          <w:bCs/>
          <w:noProof/>
          <w:sz w:val="22"/>
          <w:lang w:val="en-GB"/>
        </w:rPr>
        <w:t>Thomas V, Loret J-F, Jousset M, Greub G</w:t>
      </w:r>
      <w:r w:rsidRPr="001F5109">
        <w:rPr>
          <w:rFonts w:ascii="Calibri" w:hAnsi="Calibri"/>
          <w:noProof/>
          <w:sz w:val="22"/>
          <w:lang w:val="en-GB"/>
        </w:rPr>
        <w:t xml:space="preserve">. 2008. Biodiversity of amoebae and amoebae-resisting bacteria in a drinking water treatment plant. Environ Microbiol </w:t>
      </w:r>
      <w:r w:rsidRPr="001F5109">
        <w:rPr>
          <w:rFonts w:ascii="Calibri" w:hAnsi="Calibri"/>
          <w:b/>
          <w:bCs/>
          <w:noProof/>
          <w:sz w:val="22"/>
          <w:lang w:val="en-GB"/>
        </w:rPr>
        <w:t>10</w:t>
      </w:r>
      <w:r w:rsidRPr="001F5109">
        <w:rPr>
          <w:rFonts w:ascii="Calibri" w:hAnsi="Calibri"/>
          <w:noProof/>
          <w:sz w:val="22"/>
          <w:lang w:val="en-GB"/>
        </w:rPr>
        <w:t>:2728–45.</w:t>
      </w:r>
    </w:p>
    <w:p w14:paraId="0D54EE65"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54. </w:t>
      </w:r>
      <w:r w:rsidRPr="001F5109">
        <w:rPr>
          <w:rFonts w:ascii="Calibri" w:hAnsi="Calibri"/>
          <w:noProof/>
          <w:sz w:val="22"/>
          <w:lang w:val="en-GB"/>
        </w:rPr>
        <w:tab/>
      </w:r>
      <w:r w:rsidRPr="001F5109">
        <w:rPr>
          <w:rFonts w:ascii="Calibri" w:hAnsi="Calibri"/>
          <w:b/>
          <w:bCs/>
          <w:noProof/>
          <w:sz w:val="22"/>
          <w:lang w:val="en-GB"/>
        </w:rPr>
        <w:t>Wang H, Edwards M, Falkinham JO, Pruden A</w:t>
      </w:r>
      <w:r w:rsidRPr="001F5109">
        <w:rPr>
          <w:rFonts w:ascii="Calibri" w:hAnsi="Calibri"/>
          <w:noProof/>
          <w:sz w:val="22"/>
          <w:lang w:val="en-GB"/>
        </w:rPr>
        <w:t xml:space="preserve">. 2012. Molecular survey of the occurrence of </w:t>
      </w:r>
      <w:r w:rsidRPr="001F5109">
        <w:rPr>
          <w:rFonts w:ascii="Calibri" w:hAnsi="Calibri"/>
          <w:i/>
          <w:noProof/>
          <w:sz w:val="22"/>
          <w:lang w:val="en-GB"/>
        </w:rPr>
        <w:t>Legionella</w:t>
      </w:r>
      <w:r w:rsidRPr="001F5109">
        <w:rPr>
          <w:rFonts w:ascii="Calibri" w:hAnsi="Calibri"/>
          <w:noProof/>
          <w:sz w:val="22"/>
          <w:lang w:val="en-GB"/>
        </w:rPr>
        <w:t xml:space="preserve"> spp., </w:t>
      </w:r>
      <w:r w:rsidRPr="001F5109">
        <w:rPr>
          <w:rFonts w:ascii="Calibri" w:hAnsi="Calibri"/>
          <w:i/>
          <w:noProof/>
          <w:sz w:val="22"/>
          <w:lang w:val="en-GB"/>
        </w:rPr>
        <w:t>Mycobacterium</w:t>
      </w:r>
      <w:r w:rsidRPr="001F5109">
        <w:rPr>
          <w:rFonts w:ascii="Calibri" w:hAnsi="Calibri"/>
          <w:noProof/>
          <w:sz w:val="22"/>
          <w:lang w:val="en-GB"/>
        </w:rPr>
        <w:t xml:space="preserve"> spp., </w:t>
      </w:r>
      <w:r w:rsidRPr="001F5109">
        <w:rPr>
          <w:rFonts w:ascii="Calibri" w:hAnsi="Calibri"/>
          <w:i/>
          <w:noProof/>
          <w:sz w:val="22"/>
          <w:lang w:val="en-GB"/>
        </w:rPr>
        <w:t>Pseudomonas aeruginosa</w:t>
      </w:r>
      <w:r w:rsidRPr="001F5109">
        <w:rPr>
          <w:rFonts w:ascii="Calibri" w:hAnsi="Calibri"/>
          <w:noProof/>
          <w:sz w:val="22"/>
          <w:lang w:val="en-GB"/>
        </w:rPr>
        <w:t xml:space="preserve">, and amoeba hosts in two chloraminated drinking water distribution systems. Appl Environ Microbiol </w:t>
      </w:r>
      <w:r w:rsidRPr="001F5109">
        <w:rPr>
          <w:rFonts w:ascii="Calibri" w:hAnsi="Calibri"/>
          <w:b/>
          <w:bCs/>
          <w:noProof/>
          <w:sz w:val="22"/>
          <w:lang w:val="en-GB"/>
        </w:rPr>
        <w:t>78</w:t>
      </w:r>
      <w:r w:rsidRPr="001F5109">
        <w:rPr>
          <w:rFonts w:ascii="Calibri" w:hAnsi="Calibri"/>
          <w:noProof/>
          <w:sz w:val="22"/>
          <w:lang w:val="en-GB"/>
        </w:rPr>
        <w:t>:6285–94.</w:t>
      </w:r>
    </w:p>
    <w:p w14:paraId="0E4A4A26"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lastRenderedPageBreak/>
        <w:t xml:space="preserve">55. </w:t>
      </w:r>
      <w:r w:rsidRPr="001F5109">
        <w:rPr>
          <w:rFonts w:ascii="Calibri" w:hAnsi="Calibri"/>
          <w:noProof/>
          <w:sz w:val="22"/>
          <w:lang w:val="en-GB"/>
        </w:rPr>
        <w:tab/>
      </w:r>
      <w:r w:rsidRPr="001F5109">
        <w:rPr>
          <w:rFonts w:ascii="Calibri" w:hAnsi="Calibri"/>
          <w:b/>
          <w:bCs/>
          <w:noProof/>
          <w:sz w:val="22"/>
          <w:lang w:val="en-GB"/>
        </w:rPr>
        <w:t>Rohr U, Weber S, Michel R, Selenka F, Wilhelm M</w:t>
      </w:r>
      <w:r w:rsidRPr="001F5109">
        <w:rPr>
          <w:rFonts w:ascii="Calibri" w:hAnsi="Calibri"/>
          <w:noProof/>
          <w:sz w:val="22"/>
          <w:lang w:val="en-GB"/>
        </w:rPr>
        <w:t xml:space="preserve">. 1998. Comparison of free-living amoebae in hot water systems of hospitals with isolates from moist sanitary areas by identifying genera and determining temperature tolerance. Appl Environ Microbiol </w:t>
      </w:r>
      <w:r w:rsidRPr="001F5109">
        <w:rPr>
          <w:rFonts w:ascii="Calibri" w:hAnsi="Calibri"/>
          <w:b/>
          <w:bCs/>
          <w:noProof/>
          <w:sz w:val="22"/>
          <w:lang w:val="en-GB"/>
        </w:rPr>
        <w:t>64</w:t>
      </w:r>
      <w:r w:rsidRPr="001F5109">
        <w:rPr>
          <w:rFonts w:ascii="Calibri" w:hAnsi="Calibri"/>
          <w:noProof/>
          <w:sz w:val="22"/>
          <w:lang w:val="en-GB"/>
        </w:rPr>
        <w:t>:1822–4.</w:t>
      </w:r>
    </w:p>
    <w:p w14:paraId="530B42C9"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56. </w:t>
      </w:r>
      <w:r w:rsidRPr="001F5109">
        <w:rPr>
          <w:rFonts w:ascii="Calibri" w:hAnsi="Calibri"/>
          <w:noProof/>
          <w:sz w:val="22"/>
          <w:lang w:val="en-GB"/>
        </w:rPr>
        <w:tab/>
      </w:r>
      <w:r w:rsidRPr="001F5109">
        <w:rPr>
          <w:rFonts w:ascii="Calibri" w:hAnsi="Calibri"/>
          <w:b/>
          <w:bCs/>
          <w:noProof/>
          <w:sz w:val="22"/>
          <w:lang w:val="en-GB"/>
        </w:rPr>
        <w:t>Fouque E, Héchard Y, Hartemann P, Humeau P, Trouilhé M-C</w:t>
      </w:r>
      <w:r w:rsidRPr="001F5109">
        <w:rPr>
          <w:rFonts w:ascii="Calibri" w:hAnsi="Calibri"/>
          <w:noProof/>
          <w:sz w:val="22"/>
          <w:lang w:val="en-GB"/>
        </w:rPr>
        <w:t xml:space="preserve">. 2015. Sensitivity of </w:t>
      </w:r>
      <w:r w:rsidRPr="001F5109">
        <w:rPr>
          <w:rFonts w:ascii="Calibri" w:hAnsi="Calibri"/>
          <w:i/>
          <w:noProof/>
          <w:sz w:val="22"/>
          <w:lang w:val="en-GB"/>
        </w:rPr>
        <w:t>Vermamoeba</w:t>
      </w:r>
      <w:r w:rsidRPr="001F5109">
        <w:rPr>
          <w:rFonts w:ascii="Calibri" w:hAnsi="Calibri"/>
          <w:noProof/>
          <w:sz w:val="22"/>
          <w:lang w:val="en-GB"/>
        </w:rPr>
        <w:t xml:space="preserve"> (</w:t>
      </w:r>
      <w:r w:rsidRPr="001F5109">
        <w:rPr>
          <w:rFonts w:ascii="Calibri" w:hAnsi="Calibri"/>
          <w:i/>
          <w:noProof/>
          <w:sz w:val="22"/>
          <w:lang w:val="en-GB"/>
        </w:rPr>
        <w:t>Hartmannella</w:t>
      </w:r>
      <w:r w:rsidRPr="001F5109">
        <w:rPr>
          <w:rFonts w:ascii="Calibri" w:hAnsi="Calibri"/>
          <w:noProof/>
          <w:sz w:val="22"/>
          <w:lang w:val="en-GB"/>
        </w:rPr>
        <w:t xml:space="preserve">) </w:t>
      </w:r>
      <w:r w:rsidRPr="001F5109">
        <w:rPr>
          <w:rFonts w:ascii="Calibri" w:hAnsi="Calibri"/>
          <w:i/>
          <w:noProof/>
          <w:sz w:val="22"/>
          <w:lang w:val="en-GB"/>
        </w:rPr>
        <w:t>vermiformis</w:t>
      </w:r>
      <w:r w:rsidRPr="001F5109">
        <w:rPr>
          <w:rFonts w:ascii="Calibri" w:hAnsi="Calibri"/>
          <w:noProof/>
          <w:sz w:val="22"/>
          <w:lang w:val="en-GB"/>
        </w:rPr>
        <w:t xml:space="preserve"> cysts to conventional disinfectants and protease. J Water Health </w:t>
      </w:r>
      <w:r w:rsidRPr="001F5109">
        <w:rPr>
          <w:rFonts w:ascii="Calibri" w:hAnsi="Calibri"/>
          <w:b/>
          <w:bCs/>
          <w:noProof/>
          <w:sz w:val="22"/>
          <w:lang w:val="en-GB"/>
        </w:rPr>
        <w:t>13</w:t>
      </w:r>
      <w:r w:rsidRPr="001F5109">
        <w:rPr>
          <w:rFonts w:ascii="Calibri" w:hAnsi="Calibri"/>
          <w:noProof/>
          <w:sz w:val="22"/>
          <w:lang w:val="en-GB"/>
        </w:rPr>
        <w:t>:302–10.</w:t>
      </w:r>
    </w:p>
    <w:p w14:paraId="720DEE96"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57. </w:t>
      </w:r>
      <w:r w:rsidRPr="001F5109">
        <w:rPr>
          <w:rFonts w:ascii="Calibri" w:hAnsi="Calibri"/>
          <w:noProof/>
          <w:sz w:val="22"/>
          <w:lang w:val="en-GB"/>
        </w:rPr>
        <w:tab/>
      </w:r>
      <w:r w:rsidRPr="001F5109">
        <w:rPr>
          <w:rFonts w:ascii="Calibri" w:hAnsi="Calibri"/>
          <w:b/>
          <w:bCs/>
          <w:noProof/>
          <w:sz w:val="22"/>
          <w:lang w:val="en-GB"/>
        </w:rPr>
        <w:t>Coulon C, Collignon A, McDonnell G, Thomas V</w:t>
      </w:r>
      <w:r w:rsidRPr="001F5109">
        <w:rPr>
          <w:rFonts w:ascii="Calibri" w:hAnsi="Calibri"/>
          <w:noProof/>
          <w:sz w:val="22"/>
          <w:lang w:val="en-GB"/>
        </w:rPr>
        <w:t xml:space="preserve">. 2010. Resistance of </w:t>
      </w:r>
      <w:r w:rsidRPr="001F5109">
        <w:rPr>
          <w:rFonts w:ascii="Calibri" w:hAnsi="Calibri"/>
          <w:i/>
          <w:noProof/>
          <w:sz w:val="22"/>
          <w:lang w:val="en-GB"/>
        </w:rPr>
        <w:t>Acanthamoeba</w:t>
      </w:r>
      <w:r w:rsidRPr="001F5109">
        <w:rPr>
          <w:rFonts w:ascii="Calibri" w:hAnsi="Calibri"/>
          <w:noProof/>
          <w:sz w:val="22"/>
          <w:lang w:val="en-GB"/>
        </w:rPr>
        <w:t xml:space="preserve"> cysts to disinfection treatments used in health care settings. J Clin Microbiol </w:t>
      </w:r>
      <w:r w:rsidRPr="001F5109">
        <w:rPr>
          <w:rFonts w:ascii="Calibri" w:hAnsi="Calibri"/>
          <w:b/>
          <w:bCs/>
          <w:noProof/>
          <w:sz w:val="22"/>
          <w:lang w:val="en-GB"/>
        </w:rPr>
        <w:t>48</w:t>
      </w:r>
      <w:r w:rsidRPr="001F5109">
        <w:rPr>
          <w:rFonts w:ascii="Calibri" w:hAnsi="Calibri"/>
          <w:noProof/>
          <w:sz w:val="22"/>
          <w:lang w:val="en-GB"/>
        </w:rPr>
        <w:t>:2689–2697.</w:t>
      </w:r>
    </w:p>
    <w:p w14:paraId="1B86DAF8"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58. </w:t>
      </w:r>
      <w:r w:rsidRPr="001F5109">
        <w:rPr>
          <w:rFonts w:ascii="Calibri" w:hAnsi="Calibri"/>
          <w:noProof/>
          <w:sz w:val="22"/>
          <w:lang w:val="en-GB"/>
        </w:rPr>
        <w:tab/>
      </w:r>
      <w:r w:rsidRPr="001F5109">
        <w:rPr>
          <w:rFonts w:ascii="Calibri" w:hAnsi="Calibri"/>
          <w:b/>
          <w:bCs/>
          <w:noProof/>
          <w:sz w:val="22"/>
          <w:lang w:val="en-GB"/>
        </w:rPr>
        <w:t>De Jonckheere JF</w:t>
      </w:r>
      <w:r w:rsidRPr="001F5109">
        <w:rPr>
          <w:rFonts w:ascii="Calibri" w:hAnsi="Calibri"/>
          <w:noProof/>
          <w:sz w:val="22"/>
          <w:lang w:val="en-GB"/>
        </w:rPr>
        <w:t xml:space="preserve">. 2014. What do we know by now about the genus </w:t>
      </w:r>
      <w:r w:rsidRPr="001F5109">
        <w:rPr>
          <w:rFonts w:ascii="Calibri" w:hAnsi="Calibri"/>
          <w:i/>
          <w:noProof/>
          <w:sz w:val="22"/>
          <w:lang w:val="en-GB"/>
        </w:rPr>
        <w:t>Naegleria</w:t>
      </w:r>
      <w:r w:rsidRPr="001F5109">
        <w:rPr>
          <w:rFonts w:ascii="Calibri" w:hAnsi="Calibri"/>
          <w:noProof/>
          <w:sz w:val="22"/>
          <w:lang w:val="en-GB"/>
        </w:rPr>
        <w:t xml:space="preserve">? Exp Parasitol </w:t>
      </w:r>
      <w:r w:rsidRPr="001F5109">
        <w:rPr>
          <w:rFonts w:ascii="Calibri" w:hAnsi="Calibri"/>
          <w:b/>
          <w:bCs/>
          <w:noProof/>
          <w:sz w:val="22"/>
          <w:lang w:val="en-GB"/>
        </w:rPr>
        <w:t>145</w:t>
      </w:r>
      <w:r w:rsidRPr="001F5109">
        <w:rPr>
          <w:rFonts w:ascii="Calibri" w:hAnsi="Calibri"/>
          <w:noProof/>
          <w:sz w:val="22"/>
          <w:lang w:val="en-GB"/>
        </w:rPr>
        <w:t>:S2–S9.</w:t>
      </w:r>
    </w:p>
    <w:p w14:paraId="1F8B13EB"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59. </w:t>
      </w:r>
      <w:r w:rsidRPr="001F5109">
        <w:rPr>
          <w:rFonts w:ascii="Calibri" w:hAnsi="Calibri"/>
          <w:noProof/>
          <w:sz w:val="22"/>
          <w:lang w:val="en-GB"/>
        </w:rPr>
        <w:tab/>
      </w:r>
      <w:r w:rsidRPr="001F5109">
        <w:rPr>
          <w:rFonts w:ascii="Calibri" w:hAnsi="Calibri"/>
          <w:b/>
          <w:bCs/>
          <w:noProof/>
          <w:sz w:val="22"/>
          <w:lang w:val="en-GB"/>
        </w:rPr>
        <w:t>Kirschner A, Rameder A, Schrammel B, Indra A, Farnleitner AH, Sommer R</w:t>
      </w:r>
      <w:r w:rsidRPr="001F5109">
        <w:rPr>
          <w:rFonts w:ascii="Calibri" w:hAnsi="Calibri"/>
          <w:noProof/>
          <w:sz w:val="22"/>
          <w:lang w:val="en-GB"/>
        </w:rPr>
        <w:t xml:space="preserve">. 2012. Development of a new CARD-FISH protocol for quantification of </w:t>
      </w:r>
      <w:r w:rsidRPr="001F5109">
        <w:rPr>
          <w:rFonts w:ascii="Calibri" w:hAnsi="Calibri"/>
          <w:i/>
          <w:noProof/>
          <w:sz w:val="22"/>
          <w:lang w:val="en-GB"/>
        </w:rPr>
        <w:t>Legionella pneumophila</w:t>
      </w:r>
      <w:r w:rsidRPr="001F5109">
        <w:rPr>
          <w:rFonts w:ascii="Calibri" w:hAnsi="Calibri"/>
          <w:noProof/>
          <w:sz w:val="22"/>
          <w:lang w:val="en-GB"/>
        </w:rPr>
        <w:t xml:space="preserve"> and its application in two hospital cooling towers. J Appl Microbiol </w:t>
      </w:r>
      <w:r w:rsidRPr="001F5109">
        <w:rPr>
          <w:rFonts w:ascii="Calibri" w:hAnsi="Calibri"/>
          <w:b/>
          <w:bCs/>
          <w:noProof/>
          <w:sz w:val="22"/>
          <w:lang w:val="en-GB"/>
        </w:rPr>
        <w:t>112</w:t>
      </w:r>
      <w:r w:rsidRPr="001F5109">
        <w:rPr>
          <w:rFonts w:ascii="Calibri" w:hAnsi="Calibri"/>
          <w:noProof/>
          <w:sz w:val="22"/>
          <w:lang w:val="en-GB"/>
        </w:rPr>
        <w:t>:1244–56.</w:t>
      </w:r>
    </w:p>
    <w:p w14:paraId="3587DE36"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60. </w:t>
      </w:r>
      <w:r w:rsidRPr="001F5109">
        <w:rPr>
          <w:rFonts w:ascii="Calibri" w:hAnsi="Calibri"/>
          <w:noProof/>
          <w:sz w:val="22"/>
          <w:lang w:val="en-GB"/>
        </w:rPr>
        <w:tab/>
      </w:r>
      <w:r w:rsidRPr="001F5109">
        <w:rPr>
          <w:rFonts w:ascii="Calibri" w:hAnsi="Calibri"/>
          <w:b/>
          <w:bCs/>
          <w:noProof/>
          <w:sz w:val="22"/>
          <w:lang w:val="en-GB"/>
        </w:rPr>
        <w:t>Blanky M, Rodríguez-Martínez S, Halpern M, Friedler E</w:t>
      </w:r>
      <w:r w:rsidRPr="001F5109">
        <w:rPr>
          <w:rFonts w:ascii="Calibri" w:hAnsi="Calibri"/>
          <w:noProof/>
          <w:sz w:val="22"/>
          <w:lang w:val="en-GB"/>
        </w:rPr>
        <w:t xml:space="preserve">. 2015. </w:t>
      </w:r>
      <w:r w:rsidRPr="001F5109">
        <w:rPr>
          <w:rFonts w:ascii="Calibri" w:hAnsi="Calibri"/>
          <w:i/>
          <w:noProof/>
          <w:sz w:val="22"/>
          <w:lang w:val="en-GB"/>
        </w:rPr>
        <w:t>Legionella pneumophila</w:t>
      </w:r>
      <w:r w:rsidRPr="001F5109">
        <w:rPr>
          <w:rFonts w:ascii="Calibri" w:hAnsi="Calibri"/>
          <w:noProof/>
          <w:sz w:val="22"/>
          <w:lang w:val="en-GB"/>
        </w:rPr>
        <w:t xml:space="preserve">: From potable water to treated greywater; quantification and removal during treatment. Sci Total Environ </w:t>
      </w:r>
      <w:r w:rsidRPr="001F5109">
        <w:rPr>
          <w:rFonts w:ascii="Calibri" w:hAnsi="Calibri"/>
          <w:b/>
          <w:bCs/>
          <w:noProof/>
          <w:sz w:val="22"/>
          <w:lang w:val="en-GB"/>
        </w:rPr>
        <w:t>533</w:t>
      </w:r>
      <w:r w:rsidRPr="001F5109">
        <w:rPr>
          <w:rFonts w:ascii="Calibri" w:hAnsi="Calibri"/>
          <w:noProof/>
          <w:sz w:val="22"/>
          <w:lang w:val="en-GB"/>
        </w:rPr>
        <w:t>:557–565.</w:t>
      </w:r>
    </w:p>
    <w:p w14:paraId="38648E2A"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61. </w:t>
      </w:r>
      <w:r w:rsidRPr="001F5109">
        <w:rPr>
          <w:rFonts w:ascii="Calibri" w:hAnsi="Calibri"/>
          <w:noProof/>
          <w:sz w:val="22"/>
          <w:lang w:val="en-GB"/>
        </w:rPr>
        <w:tab/>
      </w:r>
      <w:r w:rsidRPr="001F5109">
        <w:rPr>
          <w:rFonts w:ascii="Calibri" w:hAnsi="Calibri"/>
          <w:b/>
          <w:bCs/>
          <w:noProof/>
          <w:sz w:val="22"/>
          <w:lang w:val="en-GB"/>
        </w:rPr>
        <w:t>Magnet A, Peralta RHS, Gomes TS, Izquierdo F, Fernandez-Vadillo C, Galvan AL, Pozuelo MJ, Pelaz C, Fenoy S, Del Águila C</w:t>
      </w:r>
      <w:r w:rsidRPr="001F5109">
        <w:rPr>
          <w:rFonts w:ascii="Calibri" w:hAnsi="Calibri"/>
          <w:noProof/>
          <w:sz w:val="22"/>
          <w:lang w:val="en-GB"/>
        </w:rPr>
        <w:t xml:space="preserve">. 2015. Vectorial role of </w:t>
      </w:r>
      <w:r w:rsidRPr="001F5109">
        <w:rPr>
          <w:rFonts w:ascii="Calibri" w:hAnsi="Calibri"/>
          <w:i/>
          <w:noProof/>
          <w:sz w:val="22"/>
          <w:lang w:val="en-GB"/>
        </w:rPr>
        <w:t>Acanthamoeba</w:t>
      </w:r>
      <w:r w:rsidRPr="001F5109">
        <w:rPr>
          <w:rFonts w:ascii="Calibri" w:hAnsi="Calibri"/>
          <w:noProof/>
          <w:sz w:val="22"/>
          <w:lang w:val="en-GB"/>
        </w:rPr>
        <w:t xml:space="preserve"> in L</w:t>
      </w:r>
      <w:r w:rsidRPr="001F5109">
        <w:rPr>
          <w:rFonts w:ascii="Calibri" w:hAnsi="Calibri"/>
          <w:i/>
          <w:noProof/>
          <w:sz w:val="22"/>
          <w:lang w:val="en-GB"/>
        </w:rPr>
        <w:t>egionella</w:t>
      </w:r>
      <w:r w:rsidRPr="001F5109">
        <w:rPr>
          <w:rFonts w:ascii="Calibri" w:hAnsi="Calibri"/>
          <w:noProof/>
          <w:sz w:val="22"/>
          <w:lang w:val="en-GB"/>
        </w:rPr>
        <w:t xml:space="preserve"> propagation in water for human use. Sci Total Environ </w:t>
      </w:r>
      <w:r w:rsidRPr="001F5109">
        <w:rPr>
          <w:rFonts w:ascii="Calibri" w:hAnsi="Calibri"/>
          <w:b/>
          <w:bCs/>
          <w:noProof/>
          <w:sz w:val="22"/>
          <w:lang w:val="en-GB"/>
        </w:rPr>
        <w:t>505</w:t>
      </w:r>
      <w:r w:rsidRPr="001F5109">
        <w:rPr>
          <w:rFonts w:ascii="Calibri" w:hAnsi="Calibri"/>
          <w:noProof/>
          <w:sz w:val="22"/>
          <w:lang w:val="en-GB"/>
        </w:rPr>
        <w:t>:889–895.</w:t>
      </w:r>
    </w:p>
    <w:p w14:paraId="04AEC53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62. </w:t>
      </w:r>
      <w:r w:rsidRPr="001F5109">
        <w:rPr>
          <w:rFonts w:ascii="Calibri" w:hAnsi="Calibri"/>
          <w:noProof/>
          <w:sz w:val="22"/>
          <w:lang w:val="en-GB"/>
        </w:rPr>
        <w:tab/>
      </w:r>
      <w:r w:rsidRPr="001F5109">
        <w:rPr>
          <w:rFonts w:ascii="Calibri" w:hAnsi="Calibri"/>
          <w:b/>
          <w:bCs/>
          <w:noProof/>
          <w:sz w:val="22"/>
          <w:lang w:val="en-GB"/>
        </w:rPr>
        <w:t>Kebbi-Beghdadi C, Greub G</w:t>
      </w:r>
      <w:r w:rsidRPr="001F5109">
        <w:rPr>
          <w:rFonts w:ascii="Calibri" w:hAnsi="Calibri"/>
          <w:noProof/>
          <w:sz w:val="22"/>
          <w:lang w:val="en-GB"/>
        </w:rPr>
        <w:t xml:space="preserve">. 2014. Importance of amoebae as a tool to isolate amoeba-resisting microorganisms and for their ecology and evolution: the </w:t>
      </w:r>
      <w:r w:rsidRPr="001F5109">
        <w:rPr>
          <w:rFonts w:ascii="Calibri" w:hAnsi="Calibri"/>
          <w:i/>
          <w:noProof/>
          <w:sz w:val="22"/>
          <w:lang w:val="en-GB"/>
        </w:rPr>
        <w:t>Chlamydia</w:t>
      </w:r>
      <w:r w:rsidRPr="001F5109">
        <w:rPr>
          <w:rFonts w:ascii="Calibri" w:hAnsi="Calibri"/>
          <w:noProof/>
          <w:sz w:val="22"/>
          <w:lang w:val="en-GB"/>
        </w:rPr>
        <w:t xml:space="preserve"> paradigm. Environ Microbiol Rep </w:t>
      </w:r>
      <w:r w:rsidRPr="001F5109">
        <w:rPr>
          <w:rFonts w:ascii="Calibri" w:hAnsi="Calibri"/>
          <w:b/>
          <w:bCs/>
          <w:noProof/>
          <w:sz w:val="22"/>
          <w:lang w:val="en-GB"/>
        </w:rPr>
        <w:t>6</w:t>
      </w:r>
      <w:r w:rsidRPr="001F5109">
        <w:rPr>
          <w:rFonts w:ascii="Calibri" w:hAnsi="Calibri"/>
          <w:noProof/>
          <w:sz w:val="22"/>
          <w:lang w:val="en-GB"/>
        </w:rPr>
        <w:t>:309–24.</w:t>
      </w:r>
    </w:p>
    <w:p w14:paraId="3FD08E4C"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63. </w:t>
      </w:r>
      <w:r w:rsidRPr="001F5109">
        <w:rPr>
          <w:rFonts w:ascii="Calibri" w:hAnsi="Calibri"/>
          <w:noProof/>
          <w:sz w:val="22"/>
          <w:lang w:val="en-GB"/>
        </w:rPr>
        <w:tab/>
      </w:r>
      <w:r w:rsidRPr="001F5109">
        <w:rPr>
          <w:rFonts w:ascii="Calibri" w:hAnsi="Calibri"/>
          <w:b/>
          <w:bCs/>
          <w:noProof/>
          <w:sz w:val="22"/>
          <w:lang w:val="en-GB"/>
        </w:rPr>
        <w:t>Corsaro D, Michel R, Walochnik J, Müller K-D, Greub G</w:t>
      </w:r>
      <w:r w:rsidRPr="001F5109">
        <w:rPr>
          <w:rFonts w:ascii="Calibri" w:hAnsi="Calibri"/>
          <w:noProof/>
          <w:sz w:val="22"/>
          <w:lang w:val="en-GB"/>
        </w:rPr>
        <w:t xml:space="preserve">. 2010. </w:t>
      </w:r>
      <w:r w:rsidRPr="001F5109">
        <w:rPr>
          <w:rFonts w:ascii="Calibri" w:hAnsi="Calibri"/>
          <w:i/>
          <w:noProof/>
          <w:sz w:val="22"/>
          <w:lang w:val="en-GB"/>
        </w:rPr>
        <w:t>Saccamoeba lacustris</w:t>
      </w:r>
      <w:r w:rsidRPr="001F5109">
        <w:rPr>
          <w:rFonts w:ascii="Calibri" w:hAnsi="Calibri"/>
          <w:noProof/>
          <w:sz w:val="22"/>
          <w:lang w:val="en-GB"/>
        </w:rPr>
        <w:t>, sp. nov. (Amoebozoa: Lobosea: Hartmannellidae), a new lobose amoeba, parasitized by the novel chlamydia “</w:t>
      </w:r>
      <w:r w:rsidRPr="001F5109">
        <w:rPr>
          <w:rFonts w:ascii="Calibri" w:hAnsi="Calibri"/>
          <w:i/>
          <w:noProof/>
          <w:sz w:val="22"/>
          <w:lang w:val="en-GB"/>
        </w:rPr>
        <w:t xml:space="preserve">Candidatus </w:t>
      </w:r>
      <w:r w:rsidRPr="001F5109">
        <w:rPr>
          <w:rFonts w:ascii="Calibri" w:hAnsi="Calibri"/>
          <w:noProof/>
          <w:sz w:val="22"/>
          <w:lang w:val="en-GB"/>
        </w:rPr>
        <w:t>Metachlamydia lacustris</w:t>
      </w:r>
      <w:r w:rsidRPr="001F5109">
        <w:rPr>
          <w:rFonts w:ascii="Calibri" w:hAnsi="Calibri" w:hint="eastAsia"/>
          <w:noProof/>
          <w:sz w:val="22"/>
          <w:lang w:val="en-GB"/>
        </w:rPr>
        <w:t>”</w:t>
      </w:r>
      <w:r w:rsidRPr="001F5109">
        <w:rPr>
          <w:rFonts w:ascii="Calibri" w:hAnsi="Calibri"/>
          <w:noProof/>
          <w:sz w:val="22"/>
          <w:lang w:val="en-GB"/>
        </w:rPr>
        <w:t xml:space="preserve"> (Chlamydiae: Parachlamydiaceae). Eur J Protistol </w:t>
      </w:r>
      <w:r w:rsidRPr="001F5109">
        <w:rPr>
          <w:rFonts w:ascii="Calibri" w:hAnsi="Calibri"/>
          <w:b/>
          <w:bCs/>
          <w:noProof/>
          <w:sz w:val="22"/>
          <w:lang w:val="en-GB"/>
        </w:rPr>
        <w:t>46</w:t>
      </w:r>
      <w:r w:rsidRPr="001F5109">
        <w:rPr>
          <w:rFonts w:ascii="Calibri" w:hAnsi="Calibri"/>
          <w:noProof/>
          <w:sz w:val="22"/>
          <w:lang w:val="en-GB"/>
        </w:rPr>
        <w:t>:86–95.</w:t>
      </w:r>
    </w:p>
    <w:p w14:paraId="3EEFBFBE"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64. </w:t>
      </w:r>
      <w:r w:rsidRPr="001F5109">
        <w:rPr>
          <w:rFonts w:ascii="Calibri" w:hAnsi="Calibri"/>
          <w:noProof/>
          <w:sz w:val="22"/>
          <w:lang w:val="en-GB"/>
        </w:rPr>
        <w:tab/>
      </w:r>
      <w:r w:rsidRPr="001F5109">
        <w:rPr>
          <w:rFonts w:ascii="Calibri" w:hAnsi="Calibri"/>
          <w:b/>
          <w:bCs/>
          <w:noProof/>
          <w:sz w:val="22"/>
          <w:lang w:val="en-GB"/>
        </w:rPr>
        <w:t>Kimura S, Tateda K, Ishii Y, Horikawa M, Miyairi S, Gotoh N, Ishiguro M, Yamaguchi K</w:t>
      </w:r>
      <w:r w:rsidRPr="001F5109">
        <w:rPr>
          <w:rFonts w:ascii="Calibri" w:hAnsi="Calibri"/>
          <w:noProof/>
          <w:sz w:val="22"/>
          <w:lang w:val="en-GB"/>
        </w:rPr>
        <w:t xml:space="preserve">. 2009. </w:t>
      </w:r>
      <w:r w:rsidRPr="001F5109">
        <w:rPr>
          <w:rFonts w:ascii="Calibri" w:hAnsi="Calibri"/>
          <w:i/>
          <w:noProof/>
          <w:sz w:val="22"/>
          <w:lang w:val="en-GB"/>
        </w:rPr>
        <w:t>Pseudomonas aeruginosa</w:t>
      </w:r>
      <w:r w:rsidRPr="001F5109">
        <w:rPr>
          <w:rFonts w:ascii="Calibri" w:hAnsi="Calibri"/>
          <w:noProof/>
          <w:sz w:val="22"/>
          <w:lang w:val="en-GB"/>
        </w:rPr>
        <w:t xml:space="preserve"> Las quorum sensing autoinducer suppresses growth and biofilm production in Legionella species. Microbiology </w:t>
      </w:r>
      <w:r w:rsidRPr="001F5109">
        <w:rPr>
          <w:rFonts w:ascii="Calibri" w:hAnsi="Calibri"/>
          <w:b/>
          <w:bCs/>
          <w:noProof/>
          <w:sz w:val="22"/>
          <w:lang w:val="en-GB"/>
        </w:rPr>
        <w:t>155</w:t>
      </w:r>
      <w:r w:rsidRPr="001F5109">
        <w:rPr>
          <w:rFonts w:ascii="Calibri" w:hAnsi="Calibri"/>
          <w:noProof/>
          <w:sz w:val="22"/>
          <w:lang w:val="en-GB"/>
        </w:rPr>
        <w:t>:1934–1939.</w:t>
      </w:r>
    </w:p>
    <w:p w14:paraId="0E9BB677"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65. </w:t>
      </w:r>
      <w:r w:rsidRPr="001F5109">
        <w:rPr>
          <w:rFonts w:ascii="Calibri" w:hAnsi="Calibri"/>
          <w:noProof/>
          <w:sz w:val="22"/>
          <w:lang w:val="en-GB"/>
        </w:rPr>
        <w:tab/>
      </w:r>
      <w:r w:rsidRPr="001F5109">
        <w:rPr>
          <w:rFonts w:ascii="Calibri" w:hAnsi="Calibri"/>
          <w:b/>
          <w:bCs/>
          <w:noProof/>
          <w:sz w:val="22"/>
          <w:lang w:val="en-GB"/>
        </w:rPr>
        <w:t>Huang SW, Hsu BM, Chen NH, Huang CC, Huang KH, Chen JS, Kao PM</w:t>
      </w:r>
      <w:r w:rsidRPr="001F5109">
        <w:rPr>
          <w:rFonts w:ascii="Calibri" w:hAnsi="Calibri"/>
          <w:noProof/>
          <w:sz w:val="22"/>
          <w:lang w:val="en-GB"/>
        </w:rPr>
        <w:t xml:space="preserve">. 2011. Isolation and identification of </w:t>
      </w:r>
      <w:r w:rsidRPr="001F5109">
        <w:rPr>
          <w:rFonts w:ascii="Calibri" w:hAnsi="Calibri"/>
          <w:i/>
          <w:noProof/>
          <w:sz w:val="22"/>
          <w:lang w:val="en-GB"/>
        </w:rPr>
        <w:t>Legionella</w:t>
      </w:r>
      <w:r w:rsidRPr="001F5109">
        <w:rPr>
          <w:rFonts w:ascii="Calibri" w:hAnsi="Calibri"/>
          <w:noProof/>
          <w:sz w:val="22"/>
          <w:lang w:val="en-GB"/>
        </w:rPr>
        <w:t xml:space="preserve"> and their host amoebae from weak alkaline carbonate spring water using a culture method combined with PCR. Parasitol Res, 2011/05/04 ed. </w:t>
      </w:r>
      <w:r w:rsidRPr="001F5109">
        <w:rPr>
          <w:rFonts w:ascii="Calibri" w:hAnsi="Calibri"/>
          <w:b/>
          <w:bCs/>
          <w:noProof/>
          <w:sz w:val="22"/>
          <w:lang w:val="en-GB"/>
        </w:rPr>
        <w:t>109</w:t>
      </w:r>
      <w:r w:rsidRPr="001F5109">
        <w:rPr>
          <w:rFonts w:ascii="Calibri" w:hAnsi="Calibri"/>
          <w:noProof/>
          <w:sz w:val="22"/>
          <w:lang w:val="en-GB"/>
        </w:rPr>
        <w:t>:1233–1241.</w:t>
      </w:r>
    </w:p>
    <w:p w14:paraId="06B3AFED" w14:textId="77777777" w:rsidR="00901D47" w:rsidRPr="001F5109" w:rsidRDefault="00901D47">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66. </w:t>
      </w:r>
      <w:r w:rsidRPr="001F5109">
        <w:rPr>
          <w:rFonts w:ascii="Calibri" w:hAnsi="Calibri"/>
          <w:noProof/>
          <w:sz w:val="22"/>
          <w:lang w:val="en-GB"/>
        </w:rPr>
        <w:tab/>
      </w:r>
      <w:r w:rsidRPr="001F5109">
        <w:rPr>
          <w:rFonts w:ascii="Calibri" w:hAnsi="Calibri"/>
          <w:b/>
          <w:bCs/>
          <w:noProof/>
          <w:sz w:val="22"/>
          <w:lang w:val="en-GB"/>
        </w:rPr>
        <w:t>Buse HY, Schoen ME, Ashbolt NJ</w:t>
      </w:r>
      <w:r w:rsidRPr="001F5109">
        <w:rPr>
          <w:rFonts w:ascii="Calibri" w:hAnsi="Calibri"/>
          <w:noProof/>
          <w:sz w:val="22"/>
          <w:lang w:val="en-GB"/>
        </w:rPr>
        <w:t xml:space="preserve">. 2012. Legionellae in engineered systems and use of quantitative microbial risk assessment to predict exposure. Water Res </w:t>
      </w:r>
      <w:r w:rsidRPr="001F5109">
        <w:rPr>
          <w:rFonts w:ascii="Calibri" w:hAnsi="Calibri"/>
          <w:b/>
          <w:bCs/>
          <w:noProof/>
          <w:sz w:val="22"/>
          <w:lang w:val="en-GB"/>
        </w:rPr>
        <w:t>46</w:t>
      </w:r>
      <w:r w:rsidRPr="001F5109">
        <w:rPr>
          <w:rFonts w:ascii="Calibri" w:hAnsi="Calibri"/>
          <w:noProof/>
          <w:sz w:val="22"/>
          <w:lang w:val="en-GB"/>
        </w:rPr>
        <w:t>:921–33.</w:t>
      </w:r>
    </w:p>
    <w:p w14:paraId="68C2C35E" w14:textId="7B547E53" w:rsidR="00313F0F" w:rsidRPr="001F5109" w:rsidRDefault="00901D47" w:rsidP="00313F0F">
      <w:pPr>
        <w:pStyle w:val="NormalWeb"/>
        <w:ind w:left="640" w:hanging="640"/>
        <w:divId w:val="1463159123"/>
        <w:rPr>
          <w:rFonts w:ascii="Calibri" w:hAnsi="Calibri"/>
          <w:noProof/>
          <w:sz w:val="22"/>
          <w:lang w:val="en-GB"/>
        </w:rPr>
      </w:pPr>
      <w:r w:rsidRPr="001F5109">
        <w:rPr>
          <w:rFonts w:ascii="Calibri" w:hAnsi="Calibri"/>
          <w:noProof/>
          <w:sz w:val="22"/>
          <w:lang w:val="en-GB"/>
        </w:rPr>
        <w:t xml:space="preserve">67. </w:t>
      </w:r>
      <w:r w:rsidRPr="001F5109">
        <w:rPr>
          <w:rFonts w:ascii="Calibri" w:hAnsi="Calibri"/>
          <w:noProof/>
          <w:sz w:val="22"/>
          <w:lang w:val="en-GB"/>
        </w:rPr>
        <w:tab/>
      </w:r>
      <w:r w:rsidRPr="001F5109">
        <w:rPr>
          <w:rFonts w:ascii="Calibri" w:hAnsi="Calibri"/>
          <w:b/>
          <w:bCs/>
          <w:noProof/>
          <w:sz w:val="22"/>
          <w:lang w:val="en-GB"/>
        </w:rPr>
        <w:t>Pagnier I, Merchat M, La Scola B</w:t>
      </w:r>
      <w:r w:rsidRPr="001F5109">
        <w:rPr>
          <w:rFonts w:ascii="Calibri" w:hAnsi="Calibri"/>
          <w:noProof/>
          <w:sz w:val="22"/>
          <w:lang w:val="en-GB"/>
        </w:rPr>
        <w:t xml:space="preserve">. 2009. Potentially pathogenic amoeba-associated microorganisms in cooling towers and their control. Future Microbiol, 2009/06/06 ed. </w:t>
      </w:r>
      <w:r w:rsidRPr="001F5109">
        <w:rPr>
          <w:rFonts w:ascii="Calibri" w:hAnsi="Calibri"/>
          <w:b/>
          <w:bCs/>
          <w:noProof/>
          <w:sz w:val="22"/>
          <w:lang w:val="en-GB"/>
        </w:rPr>
        <w:t>4</w:t>
      </w:r>
      <w:r w:rsidRPr="001F5109">
        <w:rPr>
          <w:rFonts w:ascii="Calibri" w:hAnsi="Calibri"/>
          <w:noProof/>
          <w:sz w:val="22"/>
          <w:lang w:val="en-GB"/>
        </w:rPr>
        <w:t>:615–29.</w:t>
      </w:r>
    </w:p>
    <w:p w14:paraId="20D5F28A" w14:textId="690EC99C" w:rsidR="00901D47" w:rsidRPr="00AA19B6" w:rsidRDefault="00901D47">
      <w:pPr>
        <w:pStyle w:val="NormalWeb"/>
        <w:ind w:left="640" w:hanging="640"/>
        <w:divId w:val="1463159123"/>
        <w:rPr>
          <w:ins w:id="176" w:author="StudentIn" w:date="2015-11-09T10:32:00Z"/>
          <w:rFonts w:ascii="Calibri" w:hAnsi="Calibri"/>
          <w:noProof/>
          <w:sz w:val="22"/>
          <w:szCs w:val="22"/>
          <w:lang w:val="en-GB"/>
        </w:rPr>
      </w:pPr>
      <w:r w:rsidRPr="001F5109">
        <w:rPr>
          <w:rFonts w:ascii="Calibri" w:hAnsi="Calibri"/>
          <w:noProof/>
          <w:sz w:val="22"/>
          <w:lang w:val="en-GB"/>
        </w:rPr>
        <w:lastRenderedPageBreak/>
        <w:t xml:space="preserve">68. </w:t>
      </w:r>
      <w:r w:rsidRPr="001F5109">
        <w:rPr>
          <w:rFonts w:ascii="Calibri" w:hAnsi="Calibri"/>
          <w:noProof/>
          <w:sz w:val="22"/>
          <w:lang w:val="en-GB"/>
        </w:rPr>
        <w:tab/>
      </w:r>
      <w:r w:rsidRPr="001F5109">
        <w:rPr>
          <w:rFonts w:ascii="Calibri" w:hAnsi="Calibri"/>
          <w:b/>
          <w:bCs/>
          <w:noProof/>
          <w:sz w:val="22"/>
          <w:lang w:val="en-GB"/>
        </w:rPr>
        <w:t>Srikanth S, Berk SG</w:t>
      </w:r>
      <w:r w:rsidRPr="001F5109">
        <w:rPr>
          <w:rFonts w:ascii="Calibri" w:hAnsi="Calibri"/>
          <w:noProof/>
          <w:sz w:val="22"/>
          <w:lang w:val="en-GB"/>
        </w:rPr>
        <w:t xml:space="preserve">. 1993. Stimulatory effect of cooling tower biocides on amoebae. Appl </w:t>
      </w:r>
      <w:r w:rsidRPr="00313F0F">
        <w:rPr>
          <w:rFonts w:ascii="Calibri" w:hAnsi="Calibri"/>
          <w:noProof/>
          <w:sz w:val="22"/>
          <w:szCs w:val="22"/>
          <w:lang w:val="en-GB"/>
        </w:rPr>
        <w:t xml:space="preserve">Environ Microbiol </w:t>
      </w:r>
      <w:r w:rsidRPr="00313F0F">
        <w:rPr>
          <w:rFonts w:ascii="Calibri" w:hAnsi="Calibri"/>
          <w:b/>
          <w:bCs/>
          <w:noProof/>
          <w:sz w:val="22"/>
          <w:szCs w:val="22"/>
          <w:lang w:val="en-GB"/>
        </w:rPr>
        <w:t>59</w:t>
      </w:r>
      <w:r w:rsidRPr="00C767CD">
        <w:rPr>
          <w:rFonts w:ascii="Calibri" w:hAnsi="Calibri"/>
          <w:noProof/>
          <w:sz w:val="22"/>
          <w:szCs w:val="22"/>
          <w:lang w:val="en-GB"/>
        </w:rPr>
        <w:t xml:space="preserve">:3245–3249. </w:t>
      </w:r>
    </w:p>
    <w:p w14:paraId="1C8D3D3B" w14:textId="68A156BC" w:rsidR="00313F0F" w:rsidRPr="00C767CD" w:rsidRDefault="00313F0F" w:rsidP="00C767CD">
      <w:pPr>
        <w:spacing w:before="100" w:beforeAutospacing="1" w:after="100" w:afterAutospacing="1" w:line="240" w:lineRule="auto"/>
        <w:ind w:left="640" w:hanging="640"/>
        <w:divId w:val="1463159123"/>
        <w:rPr>
          <w:ins w:id="177" w:author="StudentIn" w:date="2015-11-09T10:24:00Z"/>
          <w:rFonts w:ascii="Calibri" w:hAnsi="Calibri" w:cs="Times New Roman"/>
          <w:lang w:val="en-US"/>
          <w:rPrChange w:id="178" w:author="StudentIn" w:date="2015-11-09T10:33:00Z">
            <w:rPr>
              <w:ins w:id="179" w:author="StudentIn" w:date="2015-11-09T10:24:00Z"/>
              <w:rFonts w:ascii="Calibri" w:hAnsi="Calibri"/>
              <w:noProof/>
              <w:sz w:val="22"/>
              <w:szCs w:val="22"/>
              <w:lang w:val="en-GB"/>
            </w:rPr>
          </w:rPrChange>
        </w:rPr>
        <w:pPrChange w:id="180" w:author="StudentIn" w:date="2015-11-09T10:33:00Z">
          <w:pPr>
            <w:pStyle w:val="NormalWeb"/>
            <w:ind w:left="640" w:hanging="640"/>
            <w:divId w:val="1463159123"/>
          </w:pPr>
        </w:pPrChange>
      </w:pPr>
      <w:ins w:id="181" w:author="StudentIn" w:date="2015-11-09T10:32:00Z">
        <w:r w:rsidRPr="00313F0F">
          <w:rPr>
            <w:rFonts w:ascii="Calibri" w:hAnsi="Calibri" w:cs="Times New Roman"/>
            <w:lang w:val="en-US"/>
            <w:rPrChange w:id="182" w:author="StudentIn" w:date="2015-11-09T10:33:00Z">
              <w:rPr>
                <w:lang w:val="en-US"/>
              </w:rPr>
            </w:rPrChange>
          </w:rPr>
          <w:t xml:space="preserve">69. </w:t>
        </w:r>
        <w:r w:rsidRPr="00313F0F">
          <w:rPr>
            <w:rFonts w:ascii="Calibri" w:hAnsi="Calibri" w:cs="Times New Roman"/>
            <w:lang w:val="en-US"/>
            <w:rPrChange w:id="183" w:author="StudentIn" w:date="2015-11-09T10:33:00Z">
              <w:rPr>
                <w:lang w:val="en-US"/>
              </w:rPr>
            </w:rPrChange>
          </w:rPr>
          <w:tab/>
        </w:r>
        <w:r w:rsidRPr="00313F0F">
          <w:rPr>
            <w:rFonts w:ascii="Calibri" w:hAnsi="Calibri" w:cs="Times New Roman"/>
            <w:b/>
            <w:bCs/>
            <w:lang w:val="en-US"/>
            <w:rPrChange w:id="184" w:author="StudentIn" w:date="2015-11-09T10:33:00Z">
              <w:rPr>
                <w:b/>
                <w:bCs/>
                <w:lang w:val="en-US"/>
              </w:rPr>
            </w:rPrChange>
          </w:rPr>
          <w:t>Herbold CW</w:t>
        </w:r>
        <w:r w:rsidRPr="00313F0F">
          <w:rPr>
            <w:rFonts w:ascii="Calibri" w:hAnsi="Calibri" w:cs="Times New Roman"/>
            <w:lang w:val="en-US"/>
            <w:rPrChange w:id="185" w:author="StudentIn" w:date="2015-11-09T10:33:00Z">
              <w:rPr>
                <w:lang w:val="en-US"/>
              </w:rPr>
            </w:rPrChange>
          </w:rPr>
          <w:t xml:space="preserve">, </w:t>
        </w:r>
        <w:r w:rsidRPr="00313F0F">
          <w:rPr>
            <w:rFonts w:ascii="Calibri" w:hAnsi="Calibri" w:cs="Times New Roman"/>
            <w:b/>
            <w:bCs/>
            <w:lang w:val="en-US"/>
            <w:rPrChange w:id="186" w:author="StudentIn" w:date="2015-11-09T10:33:00Z">
              <w:rPr>
                <w:b/>
                <w:bCs/>
                <w:lang w:val="en-US"/>
              </w:rPr>
            </w:rPrChange>
          </w:rPr>
          <w:t>Pelikan C</w:t>
        </w:r>
        <w:r w:rsidRPr="00313F0F">
          <w:rPr>
            <w:rFonts w:ascii="Calibri" w:hAnsi="Calibri" w:cs="Times New Roman"/>
            <w:lang w:val="en-US"/>
            <w:rPrChange w:id="187" w:author="StudentIn" w:date="2015-11-09T10:33:00Z">
              <w:rPr>
                <w:lang w:val="en-US"/>
              </w:rPr>
            </w:rPrChange>
          </w:rPr>
          <w:t xml:space="preserve">, </w:t>
        </w:r>
        <w:r w:rsidRPr="00313F0F">
          <w:rPr>
            <w:rFonts w:ascii="Calibri" w:hAnsi="Calibri" w:cs="Times New Roman"/>
            <w:b/>
            <w:bCs/>
            <w:lang w:val="en-US"/>
            <w:rPrChange w:id="188" w:author="StudentIn" w:date="2015-11-09T10:33:00Z">
              <w:rPr>
                <w:b/>
                <w:bCs/>
                <w:lang w:val="en-US"/>
              </w:rPr>
            </w:rPrChange>
          </w:rPr>
          <w:t>Kuzyk O</w:t>
        </w:r>
        <w:r w:rsidRPr="00313F0F">
          <w:rPr>
            <w:rFonts w:ascii="Calibri" w:hAnsi="Calibri" w:cs="Times New Roman"/>
            <w:lang w:val="en-US"/>
            <w:rPrChange w:id="189" w:author="StudentIn" w:date="2015-11-09T10:33:00Z">
              <w:rPr>
                <w:lang w:val="en-US"/>
              </w:rPr>
            </w:rPrChange>
          </w:rPr>
          <w:t xml:space="preserve">, </w:t>
        </w:r>
        <w:r w:rsidRPr="00313F0F">
          <w:rPr>
            <w:rFonts w:ascii="Calibri" w:hAnsi="Calibri" w:cs="Times New Roman"/>
            <w:b/>
            <w:bCs/>
            <w:lang w:val="en-US"/>
            <w:rPrChange w:id="190" w:author="StudentIn" w:date="2015-11-09T10:33:00Z">
              <w:rPr>
                <w:b/>
                <w:bCs/>
                <w:lang w:val="en-US"/>
              </w:rPr>
            </w:rPrChange>
          </w:rPr>
          <w:t>Hausmann B</w:t>
        </w:r>
        <w:r w:rsidRPr="00313F0F">
          <w:rPr>
            <w:rFonts w:ascii="Calibri" w:hAnsi="Calibri" w:cs="Times New Roman"/>
            <w:lang w:val="en-US"/>
            <w:rPrChange w:id="191" w:author="StudentIn" w:date="2015-11-09T10:33:00Z">
              <w:rPr>
                <w:lang w:val="en-US"/>
              </w:rPr>
            </w:rPrChange>
          </w:rPr>
          <w:t xml:space="preserve">, </w:t>
        </w:r>
        <w:r w:rsidRPr="00313F0F">
          <w:rPr>
            <w:rFonts w:ascii="Calibri" w:hAnsi="Calibri" w:cs="Times New Roman"/>
            <w:b/>
            <w:bCs/>
            <w:lang w:val="en-US"/>
            <w:rPrChange w:id="192" w:author="StudentIn" w:date="2015-11-09T10:33:00Z">
              <w:rPr>
                <w:b/>
                <w:bCs/>
                <w:lang w:val="en-US"/>
              </w:rPr>
            </w:rPrChange>
          </w:rPr>
          <w:t>Angel R</w:t>
        </w:r>
        <w:r w:rsidRPr="00313F0F">
          <w:rPr>
            <w:rFonts w:ascii="Calibri" w:hAnsi="Calibri" w:cs="Times New Roman"/>
            <w:lang w:val="en-US"/>
            <w:rPrChange w:id="193" w:author="StudentIn" w:date="2015-11-09T10:33:00Z">
              <w:rPr>
                <w:lang w:val="en-US"/>
              </w:rPr>
            </w:rPrChange>
          </w:rPr>
          <w:t xml:space="preserve">, </w:t>
        </w:r>
        <w:r w:rsidRPr="00313F0F">
          <w:rPr>
            <w:rFonts w:ascii="Calibri" w:hAnsi="Calibri" w:cs="Times New Roman"/>
            <w:b/>
            <w:bCs/>
            <w:lang w:val="en-US"/>
            <w:rPrChange w:id="194" w:author="StudentIn" w:date="2015-11-09T10:33:00Z">
              <w:rPr>
                <w:b/>
                <w:bCs/>
                <w:lang w:val="en-US"/>
              </w:rPr>
            </w:rPrChange>
          </w:rPr>
          <w:t>Berry D</w:t>
        </w:r>
        <w:r w:rsidRPr="00313F0F">
          <w:rPr>
            <w:rFonts w:ascii="Calibri" w:hAnsi="Calibri" w:cs="Times New Roman"/>
            <w:lang w:val="en-US"/>
            <w:rPrChange w:id="195" w:author="StudentIn" w:date="2015-11-09T10:33:00Z">
              <w:rPr>
                <w:lang w:val="en-US"/>
              </w:rPr>
            </w:rPrChange>
          </w:rPr>
          <w:t xml:space="preserve">, </w:t>
        </w:r>
        <w:r w:rsidRPr="00313F0F">
          <w:rPr>
            <w:rFonts w:ascii="Calibri" w:hAnsi="Calibri" w:cs="Times New Roman"/>
            <w:b/>
            <w:bCs/>
            <w:lang w:val="en-US"/>
            <w:rPrChange w:id="196" w:author="StudentIn" w:date="2015-11-09T10:33:00Z">
              <w:rPr>
                <w:b/>
                <w:bCs/>
                <w:lang w:val="en-US"/>
              </w:rPr>
            </w:rPrChange>
          </w:rPr>
          <w:t>Loy A</w:t>
        </w:r>
        <w:r w:rsidRPr="00313F0F">
          <w:rPr>
            <w:rFonts w:ascii="Calibri" w:hAnsi="Calibri" w:cs="Times New Roman"/>
            <w:lang w:val="en-US"/>
            <w:rPrChange w:id="197" w:author="StudentIn" w:date="2015-11-09T10:33:00Z">
              <w:rPr>
                <w:lang w:val="en-US"/>
              </w:rPr>
            </w:rPrChange>
          </w:rPr>
          <w:t xml:space="preserve">. 2015. A flexible and economical barcoding approach for highly multiplexed amplicon sequencing of diverse target genes A flexible and economical barcoding approach for highly multiplexed amplicon sequencing of diverse target genes </w:t>
        </w:r>
        <w:r w:rsidRPr="00313F0F">
          <w:rPr>
            <w:rFonts w:ascii="Calibri" w:hAnsi="Calibri" w:cs="Times New Roman"/>
            <w:b/>
            <w:bCs/>
            <w:lang w:val="en-US"/>
            <w:rPrChange w:id="198" w:author="StudentIn" w:date="2015-11-09T10:33:00Z">
              <w:rPr>
                <w:b/>
                <w:bCs/>
                <w:lang w:val="en-US"/>
              </w:rPr>
            </w:rPrChange>
          </w:rPr>
          <w:t>6</w:t>
        </w:r>
        <w:r w:rsidRPr="00313F0F">
          <w:rPr>
            <w:rFonts w:ascii="Calibri" w:hAnsi="Calibri" w:cs="Times New Roman"/>
            <w:lang w:val="en-US"/>
            <w:rPrChange w:id="199" w:author="StudentIn" w:date="2015-11-09T10:33:00Z">
              <w:rPr>
                <w:lang w:val="en-US"/>
              </w:rPr>
            </w:rPrChange>
          </w:rPr>
          <w:t>:1–8.</w:t>
        </w:r>
      </w:ins>
    </w:p>
    <w:p w14:paraId="2B2F8AD7" w14:textId="53DD3A34" w:rsidR="00313F0F" w:rsidRPr="00F26BDD" w:rsidRDefault="00313F0F" w:rsidP="00313F0F">
      <w:pPr>
        <w:spacing w:before="100" w:beforeAutospacing="1" w:after="100" w:afterAutospacing="1" w:line="240" w:lineRule="auto"/>
        <w:ind w:left="640" w:hanging="640"/>
        <w:divId w:val="1463159123"/>
        <w:rPr>
          <w:ins w:id="200" w:author="StudentIn" w:date="2015-11-09T10:24:00Z"/>
          <w:rFonts w:ascii="Calibri" w:hAnsi="Calibri" w:cs="Times New Roman"/>
          <w:lang w:val="en-US"/>
          <w:rPrChange w:id="201" w:author="StudentIn" w:date="2015-11-09T11:06:00Z">
            <w:rPr>
              <w:ins w:id="202" w:author="StudentIn" w:date="2015-11-09T10:24:00Z"/>
              <w:rFonts w:ascii="Times New Roman" w:hAnsi="Times New Roman" w:cs="Times New Roman"/>
              <w:sz w:val="24"/>
              <w:szCs w:val="24"/>
              <w:lang w:val="en-US"/>
            </w:rPr>
          </w:rPrChange>
        </w:rPr>
      </w:pPr>
      <w:ins w:id="203" w:author="StudentIn" w:date="2015-11-09T10:24:00Z">
        <w:r w:rsidRPr="00313F0F">
          <w:rPr>
            <w:rFonts w:ascii="Calibri" w:hAnsi="Calibri" w:cs="Times New Roman"/>
            <w:lang w:val="en-US"/>
          </w:rPr>
          <w:t>70</w:t>
        </w:r>
        <w:r w:rsidRPr="00313F0F">
          <w:rPr>
            <w:rFonts w:ascii="Calibri" w:hAnsi="Calibri" w:cs="Times New Roman"/>
            <w:lang w:val="en-US"/>
            <w:rPrChange w:id="204" w:author="StudentIn" w:date="2015-11-09T10:33:00Z">
              <w:rPr>
                <w:rFonts w:ascii="Times New Roman" w:hAnsi="Times New Roman" w:cs="Times New Roman"/>
                <w:sz w:val="24"/>
                <w:szCs w:val="24"/>
                <w:lang w:val="en-US"/>
              </w:rPr>
            </w:rPrChange>
          </w:rPr>
          <w:t xml:space="preserve">. </w:t>
        </w:r>
        <w:r w:rsidRPr="00313F0F">
          <w:rPr>
            <w:rFonts w:ascii="Calibri" w:hAnsi="Calibri" w:cs="Times New Roman"/>
            <w:lang w:val="en-US"/>
            <w:rPrChange w:id="205" w:author="StudentIn" w:date="2015-11-09T10:33:00Z">
              <w:rPr>
                <w:rFonts w:ascii="Times New Roman" w:hAnsi="Times New Roman" w:cs="Times New Roman"/>
                <w:sz w:val="24"/>
                <w:szCs w:val="24"/>
                <w:lang w:val="en-US"/>
              </w:rPr>
            </w:rPrChange>
          </w:rPr>
          <w:tab/>
        </w:r>
        <w:r w:rsidRPr="00313F0F">
          <w:rPr>
            <w:rFonts w:ascii="Calibri" w:hAnsi="Calibri" w:cs="Times New Roman"/>
            <w:b/>
            <w:bCs/>
            <w:lang w:val="en-US"/>
            <w:rPrChange w:id="206" w:author="StudentIn" w:date="2015-11-09T10:33:00Z">
              <w:rPr>
                <w:rFonts w:ascii="Times New Roman" w:hAnsi="Times New Roman" w:cs="Times New Roman"/>
                <w:b/>
                <w:bCs/>
                <w:sz w:val="24"/>
                <w:szCs w:val="24"/>
                <w:lang w:val="en-US"/>
              </w:rPr>
            </w:rPrChange>
          </w:rPr>
          <w:t>Herlemann DP</w:t>
        </w:r>
        <w:r w:rsidRPr="00313F0F">
          <w:rPr>
            <w:rFonts w:ascii="Calibri" w:hAnsi="Calibri" w:cs="Times New Roman"/>
            <w:lang w:val="en-US"/>
            <w:rPrChange w:id="207" w:author="StudentIn" w:date="2015-11-09T10:33:00Z">
              <w:rPr>
                <w:rFonts w:ascii="Times New Roman" w:hAnsi="Times New Roman" w:cs="Times New Roman"/>
                <w:sz w:val="24"/>
                <w:szCs w:val="24"/>
                <w:lang w:val="en-US"/>
              </w:rPr>
            </w:rPrChange>
          </w:rPr>
          <w:t xml:space="preserve">, </w:t>
        </w:r>
        <w:r w:rsidRPr="00313F0F">
          <w:rPr>
            <w:rFonts w:ascii="Calibri" w:hAnsi="Calibri" w:cs="Times New Roman"/>
            <w:b/>
            <w:bCs/>
            <w:lang w:val="en-US"/>
            <w:rPrChange w:id="208" w:author="StudentIn" w:date="2015-11-09T10:33:00Z">
              <w:rPr>
                <w:rFonts w:ascii="Times New Roman" w:hAnsi="Times New Roman" w:cs="Times New Roman"/>
                <w:b/>
                <w:bCs/>
                <w:sz w:val="24"/>
                <w:szCs w:val="24"/>
                <w:lang w:val="en-US"/>
              </w:rPr>
            </w:rPrChange>
          </w:rPr>
          <w:t>Labrenz M</w:t>
        </w:r>
        <w:r w:rsidRPr="00313F0F">
          <w:rPr>
            <w:rFonts w:ascii="Calibri" w:hAnsi="Calibri" w:cs="Times New Roman"/>
            <w:lang w:val="en-US"/>
            <w:rPrChange w:id="209" w:author="StudentIn" w:date="2015-11-09T10:33:00Z">
              <w:rPr>
                <w:rFonts w:ascii="Times New Roman" w:hAnsi="Times New Roman" w:cs="Times New Roman"/>
                <w:sz w:val="24"/>
                <w:szCs w:val="24"/>
                <w:lang w:val="en-US"/>
              </w:rPr>
            </w:rPrChange>
          </w:rPr>
          <w:t xml:space="preserve">, </w:t>
        </w:r>
        <w:r w:rsidRPr="00313F0F">
          <w:rPr>
            <w:rFonts w:ascii="Calibri" w:hAnsi="Calibri" w:cs="Times New Roman"/>
            <w:b/>
            <w:bCs/>
            <w:lang w:val="en-US"/>
            <w:rPrChange w:id="210" w:author="StudentIn" w:date="2015-11-09T10:33:00Z">
              <w:rPr>
                <w:rFonts w:ascii="Times New Roman" w:hAnsi="Times New Roman" w:cs="Times New Roman"/>
                <w:b/>
                <w:bCs/>
                <w:sz w:val="24"/>
                <w:szCs w:val="24"/>
                <w:lang w:val="en-US"/>
              </w:rPr>
            </w:rPrChange>
          </w:rPr>
          <w:t>Jürgens K</w:t>
        </w:r>
        <w:r w:rsidRPr="00313F0F">
          <w:rPr>
            <w:rFonts w:ascii="Calibri" w:hAnsi="Calibri" w:cs="Times New Roman"/>
            <w:lang w:val="en-US"/>
            <w:rPrChange w:id="211" w:author="StudentIn" w:date="2015-11-09T10:33:00Z">
              <w:rPr>
                <w:rFonts w:ascii="Times New Roman" w:hAnsi="Times New Roman" w:cs="Times New Roman"/>
                <w:sz w:val="24"/>
                <w:szCs w:val="24"/>
                <w:lang w:val="en-US"/>
              </w:rPr>
            </w:rPrChange>
          </w:rPr>
          <w:t xml:space="preserve">, </w:t>
        </w:r>
        <w:r w:rsidRPr="00313F0F">
          <w:rPr>
            <w:rFonts w:ascii="Calibri" w:hAnsi="Calibri" w:cs="Times New Roman"/>
            <w:b/>
            <w:bCs/>
            <w:lang w:val="en-US"/>
            <w:rPrChange w:id="212" w:author="StudentIn" w:date="2015-11-09T10:33:00Z">
              <w:rPr>
                <w:rFonts w:ascii="Times New Roman" w:hAnsi="Times New Roman" w:cs="Times New Roman"/>
                <w:b/>
                <w:bCs/>
                <w:sz w:val="24"/>
                <w:szCs w:val="24"/>
                <w:lang w:val="en-US"/>
              </w:rPr>
            </w:rPrChange>
          </w:rPr>
          <w:t>Bertilsson S</w:t>
        </w:r>
        <w:r w:rsidRPr="00313F0F">
          <w:rPr>
            <w:rFonts w:ascii="Calibri" w:hAnsi="Calibri" w:cs="Times New Roman"/>
            <w:lang w:val="en-US"/>
            <w:rPrChange w:id="213" w:author="StudentIn" w:date="2015-11-09T10:33:00Z">
              <w:rPr>
                <w:rFonts w:ascii="Times New Roman" w:hAnsi="Times New Roman" w:cs="Times New Roman"/>
                <w:sz w:val="24"/>
                <w:szCs w:val="24"/>
                <w:lang w:val="en-US"/>
              </w:rPr>
            </w:rPrChange>
          </w:rPr>
          <w:t xml:space="preserve">, </w:t>
        </w:r>
        <w:r w:rsidRPr="00313F0F">
          <w:rPr>
            <w:rFonts w:ascii="Calibri" w:hAnsi="Calibri" w:cs="Times New Roman"/>
            <w:b/>
            <w:bCs/>
            <w:lang w:val="en-US"/>
            <w:rPrChange w:id="214" w:author="StudentIn" w:date="2015-11-09T10:33:00Z">
              <w:rPr>
                <w:rFonts w:ascii="Times New Roman" w:hAnsi="Times New Roman" w:cs="Times New Roman"/>
                <w:b/>
                <w:bCs/>
                <w:sz w:val="24"/>
                <w:szCs w:val="24"/>
                <w:lang w:val="en-US"/>
              </w:rPr>
            </w:rPrChange>
          </w:rPr>
          <w:t>Waniek JJ</w:t>
        </w:r>
        <w:r w:rsidRPr="00313F0F">
          <w:rPr>
            <w:rFonts w:ascii="Calibri" w:hAnsi="Calibri" w:cs="Times New Roman"/>
            <w:lang w:val="en-US"/>
            <w:rPrChange w:id="215" w:author="StudentIn" w:date="2015-11-09T10:33:00Z">
              <w:rPr>
                <w:rFonts w:ascii="Times New Roman" w:hAnsi="Times New Roman" w:cs="Times New Roman"/>
                <w:sz w:val="24"/>
                <w:szCs w:val="24"/>
                <w:lang w:val="en-US"/>
              </w:rPr>
            </w:rPrChange>
          </w:rPr>
          <w:t xml:space="preserve">, </w:t>
        </w:r>
        <w:r w:rsidRPr="00313F0F">
          <w:rPr>
            <w:rFonts w:ascii="Calibri" w:hAnsi="Calibri" w:cs="Times New Roman"/>
            <w:b/>
            <w:bCs/>
            <w:lang w:val="en-US"/>
            <w:rPrChange w:id="216" w:author="StudentIn" w:date="2015-11-09T10:33:00Z">
              <w:rPr>
                <w:rFonts w:ascii="Times New Roman" w:hAnsi="Times New Roman" w:cs="Times New Roman"/>
                <w:b/>
                <w:bCs/>
                <w:sz w:val="24"/>
                <w:szCs w:val="24"/>
                <w:lang w:val="en-US"/>
              </w:rPr>
            </w:rPrChange>
          </w:rPr>
          <w:t>Andersson AF</w:t>
        </w:r>
        <w:r w:rsidRPr="00313F0F">
          <w:rPr>
            <w:rFonts w:ascii="Calibri" w:hAnsi="Calibri" w:cs="Times New Roman"/>
            <w:lang w:val="en-US"/>
            <w:rPrChange w:id="217" w:author="StudentIn" w:date="2015-11-09T10:33:00Z">
              <w:rPr>
                <w:rFonts w:ascii="Times New Roman" w:hAnsi="Times New Roman" w:cs="Times New Roman"/>
                <w:sz w:val="24"/>
                <w:szCs w:val="24"/>
                <w:lang w:val="en-US"/>
              </w:rPr>
            </w:rPrChange>
          </w:rPr>
          <w:t xml:space="preserve">. 2011. Transitions in bacterial communities along the 2000 km salinity gradient of the Baltic Sea. </w:t>
        </w:r>
        <w:bookmarkStart w:id="218" w:name="_GoBack"/>
        <w:r w:rsidRPr="00F26BDD">
          <w:rPr>
            <w:rFonts w:ascii="Calibri" w:hAnsi="Calibri" w:cs="Times New Roman"/>
            <w:lang w:val="en-US"/>
            <w:rPrChange w:id="219" w:author="StudentIn" w:date="2015-11-09T11:06:00Z">
              <w:rPr>
                <w:rFonts w:ascii="Times New Roman" w:hAnsi="Times New Roman" w:cs="Times New Roman"/>
                <w:sz w:val="24"/>
                <w:szCs w:val="24"/>
                <w:lang w:val="en-US"/>
              </w:rPr>
            </w:rPrChange>
          </w:rPr>
          <w:t xml:space="preserve">ISME J </w:t>
        </w:r>
        <w:r w:rsidRPr="00F26BDD">
          <w:rPr>
            <w:rFonts w:ascii="Calibri" w:hAnsi="Calibri" w:cs="Times New Roman"/>
            <w:b/>
            <w:bCs/>
            <w:lang w:val="en-US"/>
            <w:rPrChange w:id="220" w:author="StudentIn" w:date="2015-11-09T11:06:00Z">
              <w:rPr>
                <w:rFonts w:ascii="Times New Roman" w:hAnsi="Times New Roman" w:cs="Times New Roman"/>
                <w:b/>
                <w:bCs/>
                <w:sz w:val="24"/>
                <w:szCs w:val="24"/>
                <w:lang w:val="en-US"/>
              </w:rPr>
            </w:rPrChange>
          </w:rPr>
          <w:t>5</w:t>
        </w:r>
        <w:r w:rsidRPr="00F26BDD">
          <w:rPr>
            <w:rFonts w:ascii="Calibri" w:hAnsi="Calibri" w:cs="Times New Roman"/>
            <w:lang w:val="en-US"/>
            <w:rPrChange w:id="221" w:author="StudentIn" w:date="2015-11-09T11:06:00Z">
              <w:rPr>
                <w:rFonts w:ascii="Times New Roman" w:hAnsi="Times New Roman" w:cs="Times New Roman"/>
                <w:sz w:val="24"/>
                <w:szCs w:val="24"/>
                <w:lang w:val="en-US"/>
              </w:rPr>
            </w:rPrChange>
          </w:rPr>
          <w:t>:1571–1579.</w:t>
        </w:r>
      </w:ins>
    </w:p>
    <w:p w14:paraId="5165DF2A" w14:textId="4884086B" w:rsidR="00F26BDD" w:rsidRPr="00F26BDD" w:rsidRDefault="00F26BDD" w:rsidP="00F26BDD">
      <w:pPr>
        <w:spacing w:before="100" w:beforeAutospacing="1" w:after="100" w:afterAutospacing="1" w:line="240" w:lineRule="auto"/>
        <w:ind w:left="640" w:hanging="640"/>
        <w:divId w:val="1463159123"/>
        <w:rPr>
          <w:ins w:id="222" w:author="StudentIn" w:date="2015-11-09T11:06:00Z"/>
          <w:rFonts w:ascii="Calibri" w:hAnsi="Calibri" w:cs="Times New Roman"/>
          <w:lang w:val="en-US"/>
          <w:rPrChange w:id="223" w:author="StudentIn" w:date="2015-11-09T11:06:00Z">
            <w:rPr>
              <w:ins w:id="224" w:author="StudentIn" w:date="2015-11-09T11:06:00Z"/>
              <w:rFonts w:ascii="Times New Roman" w:hAnsi="Times New Roman" w:cs="Times New Roman"/>
              <w:sz w:val="24"/>
              <w:szCs w:val="24"/>
              <w:lang w:val="en-US"/>
            </w:rPr>
          </w:rPrChange>
        </w:rPr>
      </w:pPr>
      <w:ins w:id="225" w:author="StudentIn" w:date="2015-11-09T11:06:00Z">
        <w:r w:rsidRPr="00F26BDD">
          <w:rPr>
            <w:rFonts w:ascii="Calibri" w:hAnsi="Calibri" w:cs="Times New Roman"/>
            <w:lang w:val="en-US"/>
            <w:rPrChange w:id="226" w:author="StudentIn" w:date="2015-11-09T11:06:00Z">
              <w:rPr>
                <w:rFonts w:ascii="Times New Roman" w:hAnsi="Times New Roman" w:cs="Times New Roman"/>
                <w:sz w:val="24"/>
                <w:szCs w:val="24"/>
                <w:lang w:val="en-US"/>
              </w:rPr>
            </w:rPrChange>
          </w:rPr>
          <w:t xml:space="preserve">71. </w:t>
        </w:r>
        <w:r w:rsidRPr="00F26BDD">
          <w:rPr>
            <w:rFonts w:ascii="Calibri" w:hAnsi="Calibri" w:cs="Times New Roman"/>
            <w:lang w:val="en-US"/>
            <w:rPrChange w:id="227" w:author="StudentIn" w:date="2015-11-09T11:06:00Z">
              <w:rPr>
                <w:rFonts w:ascii="Times New Roman" w:hAnsi="Times New Roman" w:cs="Times New Roman"/>
                <w:sz w:val="24"/>
                <w:szCs w:val="24"/>
                <w:lang w:val="en-US"/>
              </w:rPr>
            </w:rPrChange>
          </w:rPr>
          <w:tab/>
        </w:r>
        <w:r w:rsidRPr="00F26BDD">
          <w:rPr>
            <w:rFonts w:ascii="Calibri" w:hAnsi="Calibri" w:cs="Times New Roman"/>
            <w:b/>
            <w:bCs/>
            <w:lang w:val="en-US"/>
            <w:rPrChange w:id="228" w:author="StudentIn" w:date="2015-11-09T11:06:00Z">
              <w:rPr>
                <w:rFonts w:ascii="Times New Roman" w:hAnsi="Times New Roman" w:cs="Times New Roman"/>
                <w:b/>
                <w:bCs/>
                <w:sz w:val="24"/>
                <w:szCs w:val="24"/>
                <w:lang w:val="en-US"/>
              </w:rPr>
            </w:rPrChange>
          </w:rPr>
          <w:t>Schloss PD</w:t>
        </w:r>
        <w:r w:rsidRPr="00F26BDD">
          <w:rPr>
            <w:rFonts w:ascii="Calibri" w:hAnsi="Calibri" w:cs="Times New Roman"/>
            <w:lang w:val="en-US"/>
            <w:rPrChange w:id="229"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30" w:author="StudentIn" w:date="2015-11-09T11:06:00Z">
              <w:rPr>
                <w:rFonts w:ascii="Times New Roman" w:hAnsi="Times New Roman" w:cs="Times New Roman"/>
                <w:b/>
                <w:bCs/>
                <w:sz w:val="24"/>
                <w:szCs w:val="24"/>
                <w:lang w:val="en-US"/>
              </w:rPr>
            </w:rPrChange>
          </w:rPr>
          <w:t>Westcott SL</w:t>
        </w:r>
        <w:r w:rsidRPr="00F26BDD">
          <w:rPr>
            <w:rFonts w:ascii="Calibri" w:hAnsi="Calibri" w:cs="Times New Roman"/>
            <w:lang w:val="en-US"/>
            <w:rPrChange w:id="231"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32" w:author="StudentIn" w:date="2015-11-09T11:06:00Z">
              <w:rPr>
                <w:rFonts w:ascii="Times New Roman" w:hAnsi="Times New Roman" w:cs="Times New Roman"/>
                <w:b/>
                <w:bCs/>
                <w:sz w:val="24"/>
                <w:szCs w:val="24"/>
                <w:lang w:val="en-US"/>
              </w:rPr>
            </w:rPrChange>
          </w:rPr>
          <w:t>Ryabin T</w:t>
        </w:r>
        <w:r w:rsidRPr="00F26BDD">
          <w:rPr>
            <w:rFonts w:ascii="Calibri" w:hAnsi="Calibri" w:cs="Times New Roman"/>
            <w:lang w:val="en-US"/>
            <w:rPrChange w:id="233"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34" w:author="StudentIn" w:date="2015-11-09T11:06:00Z">
              <w:rPr>
                <w:rFonts w:ascii="Times New Roman" w:hAnsi="Times New Roman" w:cs="Times New Roman"/>
                <w:b/>
                <w:bCs/>
                <w:sz w:val="24"/>
                <w:szCs w:val="24"/>
                <w:lang w:val="en-US"/>
              </w:rPr>
            </w:rPrChange>
          </w:rPr>
          <w:t>Hall JR</w:t>
        </w:r>
        <w:r w:rsidRPr="00F26BDD">
          <w:rPr>
            <w:rFonts w:ascii="Calibri" w:hAnsi="Calibri" w:cs="Times New Roman"/>
            <w:lang w:val="en-US"/>
            <w:rPrChange w:id="235"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36" w:author="StudentIn" w:date="2015-11-09T11:06:00Z">
              <w:rPr>
                <w:rFonts w:ascii="Times New Roman" w:hAnsi="Times New Roman" w:cs="Times New Roman"/>
                <w:b/>
                <w:bCs/>
                <w:sz w:val="24"/>
                <w:szCs w:val="24"/>
                <w:lang w:val="en-US"/>
              </w:rPr>
            </w:rPrChange>
          </w:rPr>
          <w:t>Hartmann M</w:t>
        </w:r>
        <w:r w:rsidRPr="00F26BDD">
          <w:rPr>
            <w:rFonts w:ascii="Calibri" w:hAnsi="Calibri" w:cs="Times New Roman"/>
            <w:lang w:val="en-US"/>
            <w:rPrChange w:id="237"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38" w:author="StudentIn" w:date="2015-11-09T11:06:00Z">
              <w:rPr>
                <w:rFonts w:ascii="Times New Roman" w:hAnsi="Times New Roman" w:cs="Times New Roman"/>
                <w:b/>
                <w:bCs/>
                <w:sz w:val="24"/>
                <w:szCs w:val="24"/>
                <w:lang w:val="en-US"/>
              </w:rPr>
            </w:rPrChange>
          </w:rPr>
          <w:t>Hollister EB</w:t>
        </w:r>
        <w:r w:rsidRPr="00F26BDD">
          <w:rPr>
            <w:rFonts w:ascii="Calibri" w:hAnsi="Calibri" w:cs="Times New Roman"/>
            <w:lang w:val="en-US"/>
            <w:rPrChange w:id="239"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40" w:author="StudentIn" w:date="2015-11-09T11:06:00Z">
              <w:rPr>
                <w:rFonts w:ascii="Times New Roman" w:hAnsi="Times New Roman" w:cs="Times New Roman"/>
                <w:b/>
                <w:bCs/>
                <w:sz w:val="24"/>
                <w:szCs w:val="24"/>
                <w:lang w:val="en-US"/>
              </w:rPr>
            </w:rPrChange>
          </w:rPr>
          <w:t>Lesniewski R a.</w:t>
        </w:r>
        <w:r w:rsidRPr="00F26BDD">
          <w:rPr>
            <w:rFonts w:ascii="Calibri" w:hAnsi="Calibri" w:cs="Times New Roman"/>
            <w:lang w:val="en-US"/>
            <w:rPrChange w:id="241"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42" w:author="StudentIn" w:date="2015-11-09T11:06:00Z">
              <w:rPr>
                <w:rFonts w:ascii="Times New Roman" w:hAnsi="Times New Roman" w:cs="Times New Roman"/>
                <w:b/>
                <w:bCs/>
                <w:sz w:val="24"/>
                <w:szCs w:val="24"/>
                <w:lang w:val="en-US"/>
              </w:rPr>
            </w:rPrChange>
          </w:rPr>
          <w:t>Oakley BB</w:t>
        </w:r>
        <w:r w:rsidRPr="00F26BDD">
          <w:rPr>
            <w:rFonts w:ascii="Calibri" w:hAnsi="Calibri" w:cs="Times New Roman"/>
            <w:lang w:val="en-US"/>
            <w:rPrChange w:id="243"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44" w:author="StudentIn" w:date="2015-11-09T11:06:00Z">
              <w:rPr>
                <w:rFonts w:ascii="Times New Roman" w:hAnsi="Times New Roman" w:cs="Times New Roman"/>
                <w:b/>
                <w:bCs/>
                <w:sz w:val="24"/>
                <w:szCs w:val="24"/>
                <w:lang w:val="en-US"/>
              </w:rPr>
            </w:rPrChange>
          </w:rPr>
          <w:t>Parks DH</w:t>
        </w:r>
        <w:r w:rsidRPr="00F26BDD">
          <w:rPr>
            <w:rFonts w:ascii="Calibri" w:hAnsi="Calibri" w:cs="Times New Roman"/>
            <w:lang w:val="en-US"/>
            <w:rPrChange w:id="245"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46" w:author="StudentIn" w:date="2015-11-09T11:06:00Z">
              <w:rPr>
                <w:rFonts w:ascii="Times New Roman" w:hAnsi="Times New Roman" w:cs="Times New Roman"/>
                <w:b/>
                <w:bCs/>
                <w:sz w:val="24"/>
                <w:szCs w:val="24"/>
                <w:lang w:val="en-US"/>
              </w:rPr>
            </w:rPrChange>
          </w:rPr>
          <w:t>Robinson CJ</w:t>
        </w:r>
        <w:r w:rsidRPr="00F26BDD">
          <w:rPr>
            <w:rFonts w:ascii="Calibri" w:hAnsi="Calibri" w:cs="Times New Roman"/>
            <w:lang w:val="en-US"/>
            <w:rPrChange w:id="247"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48" w:author="StudentIn" w:date="2015-11-09T11:06:00Z">
              <w:rPr>
                <w:rFonts w:ascii="Times New Roman" w:hAnsi="Times New Roman" w:cs="Times New Roman"/>
                <w:b/>
                <w:bCs/>
                <w:sz w:val="24"/>
                <w:szCs w:val="24"/>
                <w:lang w:val="en-US"/>
              </w:rPr>
            </w:rPrChange>
          </w:rPr>
          <w:t>Sahl JW</w:t>
        </w:r>
        <w:r w:rsidRPr="00F26BDD">
          <w:rPr>
            <w:rFonts w:ascii="Calibri" w:hAnsi="Calibri" w:cs="Times New Roman"/>
            <w:lang w:val="en-US"/>
            <w:rPrChange w:id="249"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50" w:author="StudentIn" w:date="2015-11-09T11:06:00Z">
              <w:rPr>
                <w:rFonts w:ascii="Times New Roman" w:hAnsi="Times New Roman" w:cs="Times New Roman"/>
                <w:b/>
                <w:bCs/>
                <w:sz w:val="24"/>
                <w:szCs w:val="24"/>
                <w:lang w:val="en-US"/>
              </w:rPr>
            </w:rPrChange>
          </w:rPr>
          <w:t>Stres B</w:t>
        </w:r>
        <w:r w:rsidRPr="00F26BDD">
          <w:rPr>
            <w:rFonts w:ascii="Calibri" w:hAnsi="Calibri" w:cs="Times New Roman"/>
            <w:lang w:val="en-US"/>
            <w:rPrChange w:id="251"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52" w:author="StudentIn" w:date="2015-11-09T11:06:00Z">
              <w:rPr>
                <w:rFonts w:ascii="Times New Roman" w:hAnsi="Times New Roman" w:cs="Times New Roman"/>
                <w:b/>
                <w:bCs/>
                <w:sz w:val="24"/>
                <w:szCs w:val="24"/>
                <w:lang w:val="en-US"/>
              </w:rPr>
            </w:rPrChange>
          </w:rPr>
          <w:t>Thallinger GG</w:t>
        </w:r>
        <w:r w:rsidRPr="00F26BDD">
          <w:rPr>
            <w:rFonts w:ascii="Calibri" w:hAnsi="Calibri" w:cs="Times New Roman"/>
            <w:lang w:val="en-US"/>
            <w:rPrChange w:id="253"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54" w:author="StudentIn" w:date="2015-11-09T11:06:00Z">
              <w:rPr>
                <w:rFonts w:ascii="Times New Roman" w:hAnsi="Times New Roman" w:cs="Times New Roman"/>
                <w:b/>
                <w:bCs/>
                <w:sz w:val="24"/>
                <w:szCs w:val="24"/>
                <w:lang w:val="en-US"/>
              </w:rPr>
            </w:rPrChange>
          </w:rPr>
          <w:t>Van Horn DJ</w:t>
        </w:r>
        <w:r w:rsidRPr="00F26BDD">
          <w:rPr>
            <w:rFonts w:ascii="Calibri" w:hAnsi="Calibri" w:cs="Times New Roman"/>
            <w:lang w:val="en-US"/>
            <w:rPrChange w:id="255" w:author="StudentIn" w:date="2015-11-09T11:06:00Z">
              <w:rPr>
                <w:rFonts w:ascii="Times New Roman" w:hAnsi="Times New Roman" w:cs="Times New Roman"/>
                <w:sz w:val="24"/>
                <w:szCs w:val="24"/>
                <w:lang w:val="en-US"/>
              </w:rPr>
            </w:rPrChange>
          </w:rPr>
          <w:t xml:space="preserve">, </w:t>
        </w:r>
        <w:r w:rsidRPr="00F26BDD">
          <w:rPr>
            <w:rFonts w:ascii="Calibri" w:hAnsi="Calibri" w:cs="Times New Roman"/>
            <w:b/>
            <w:bCs/>
            <w:lang w:val="en-US"/>
            <w:rPrChange w:id="256" w:author="StudentIn" w:date="2015-11-09T11:06:00Z">
              <w:rPr>
                <w:rFonts w:ascii="Times New Roman" w:hAnsi="Times New Roman" w:cs="Times New Roman"/>
                <w:b/>
                <w:bCs/>
                <w:sz w:val="24"/>
                <w:szCs w:val="24"/>
                <w:lang w:val="en-US"/>
              </w:rPr>
            </w:rPrChange>
          </w:rPr>
          <w:t>Weber CF</w:t>
        </w:r>
        <w:r w:rsidRPr="00F26BDD">
          <w:rPr>
            <w:rFonts w:ascii="Calibri" w:hAnsi="Calibri" w:cs="Times New Roman"/>
            <w:lang w:val="en-US"/>
            <w:rPrChange w:id="257" w:author="StudentIn" w:date="2015-11-09T11:06:00Z">
              <w:rPr>
                <w:rFonts w:ascii="Times New Roman" w:hAnsi="Times New Roman" w:cs="Times New Roman"/>
                <w:sz w:val="24"/>
                <w:szCs w:val="24"/>
                <w:lang w:val="en-US"/>
              </w:rPr>
            </w:rPrChange>
          </w:rPr>
          <w:t xml:space="preserve">. 2009. Introducing mothur: Open-source, platform-independent, community-supported software for describing and comparing microbial communities. Appl Environ Microbiol </w:t>
        </w:r>
        <w:r w:rsidRPr="00F26BDD">
          <w:rPr>
            <w:rFonts w:ascii="Calibri" w:hAnsi="Calibri" w:cs="Times New Roman"/>
            <w:b/>
            <w:bCs/>
            <w:lang w:val="en-US"/>
            <w:rPrChange w:id="258" w:author="StudentIn" w:date="2015-11-09T11:06:00Z">
              <w:rPr>
                <w:rFonts w:ascii="Times New Roman" w:hAnsi="Times New Roman" w:cs="Times New Roman"/>
                <w:b/>
                <w:bCs/>
                <w:sz w:val="24"/>
                <w:szCs w:val="24"/>
                <w:lang w:val="en-US"/>
              </w:rPr>
            </w:rPrChange>
          </w:rPr>
          <w:t>75</w:t>
        </w:r>
        <w:r w:rsidRPr="00F26BDD">
          <w:rPr>
            <w:rFonts w:ascii="Calibri" w:hAnsi="Calibri" w:cs="Times New Roman"/>
            <w:lang w:val="en-US"/>
            <w:rPrChange w:id="259" w:author="StudentIn" w:date="2015-11-09T11:06:00Z">
              <w:rPr>
                <w:rFonts w:ascii="Times New Roman" w:hAnsi="Times New Roman" w:cs="Times New Roman"/>
                <w:sz w:val="24"/>
                <w:szCs w:val="24"/>
                <w:lang w:val="en-US"/>
              </w:rPr>
            </w:rPrChange>
          </w:rPr>
          <w:t>:7537–7541.</w:t>
        </w:r>
      </w:ins>
    </w:p>
    <w:bookmarkEnd w:id="218"/>
    <w:p w14:paraId="42AEA5B1" w14:textId="77777777" w:rsidR="00313F0F" w:rsidRPr="001F5109" w:rsidRDefault="00313F0F">
      <w:pPr>
        <w:pStyle w:val="NormalWeb"/>
        <w:ind w:left="640" w:hanging="640"/>
        <w:divId w:val="1463159123"/>
        <w:rPr>
          <w:rFonts w:ascii="Calibri" w:hAnsi="Calibri"/>
          <w:noProof/>
          <w:sz w:val="22"/>
          <w:lang w:val="en-GB"/>
        </w:rPr>
      </w:pPr>
    </w:p>
    <w:p w14:paraId="4AC66E13" w14:textId="77777777" w:rsidR="00A67B13" w:rsidRPr="001F5109" w:rsidRDefault="00A67B13" w:rsidP="00901D47">
      <w:pPr>
        <w:pStyle w:val="NormalWeb"/>
        <w:ind w:left="640" w:hanging="640"/>
        <w:divId w:val="74910179"/>
        <w:rPr>
          <w:rStyle w:val="Strong"/>
          <w:rFonts w:asciiTheme="minorHAnsi" w:hAnsiTheme="minorHAnsi"/>
          <w:sz w:val="22"/>
          <w:lang w:val="en-GB"/>
        </w:rPr>
      </w:pPr>
    </w:p>
    <w:p w14:paraId="3979B5DB" w14:textId="77777777" w:rsidR="00E44E41" w:rsidRPr="001F5109" w:rsidRDefault="00A67B13" w:rsidP="003B6CF1">
      <w:pPr>
        <w:pStyle w:val="NormalWeb"/>
        <w:pageBreakBefore/>
        <w:ind w:left="482" w:hanging="482"/>
        <w:divId w:val="152452122"/>
        <w:rPr>
          <w:rStyle w:val="Strong"/>
          <w:rFonts w:asciiTheme="minorHAnsi" w:hAnsiTheme="minorHAnsi"/>
          <w:sz w:val="22"/>
          <w:lang w:val="en-US"/>
        </w:rPr>
      </w:pPr>
      <w:r w:rsidRPr="001F5109">
        <w:rPr>
          <w:rStyle w:val="Strong"/>
          <w:rFonts w:asciiTheme="minorHAnsi" w:hAnsiTheme="minorHAnsi"/>
          <w:sz w:val="22"/>
          <w:lang w:val="en-US"/>
        </w:rPr>
        <w:lastRenderedPageBreak/>
        <w:t>Table legend</w:t>
      </w:r>
    </w:p>
    <w:p w14:paraId="0D425C11" w14:textId="77777777" w:rsidR="001B022A" w:rsidRPr="001F5109" w:rsidRDefault="001B022A" w:rsidP="001B022A">
      <w:pPr>
        <w:pStyle w:val="NormalWeb"/>
        <w:ind w:left="482" w:hanging="482"/>
        <w:divId w:val="152452122"/>
        <w:rPr>
          <w:rStyle w:val="Strong"/>
          <w:rFonts w:asciiTheme="minorHAnsi" w:hAnsiTheme="minorHAnsi"/>
          <w:b w:val="0"/>
          <w:sz w:val="22"/>
          <w:lang w:val="en-US"/>
        </w:rPr>
      </w:pPr>
      <w:r w:rsidRPr="001F5109">
        <w:rPr>
          <w:rStyle w:val="Strong"/>
          <w:rFonts w:asciiTheme="minorHAnsi" w:hAnsiTheme="minorHAnsi"/>
          <w:sz w:val="22"/>
          <w:lang w:val="en-US"/>
        </w:rPr>
        <w:t xml:space="preserve">Table 1. </w:t>
      </w:r>
      <w:r w:rsidRPr="001F5109">
        <w:rPr>
          <w:rStyle w:val="Strong"/>
          <w:rFonts w:asciiTheme="minorHAnsi" w:hAnsiTheme="minorHAnsi"/>
          <w:b w:val="0"/>
          <w:sz w:val="22"/>
          <w:lang w:val="en-US"/>
        </w:rPr>
        <w:t>Observed frequencies of occurrence of FLA in cooling towers an tap water (CT-Hos1=cooling tower of hospital 1 and CT-Hos2= cooling tower of hospital 2, CT-Comp=company´s cooling tower, Tap=tap water), evaluated by real-time PCR.</w:t>
      </w:r>
    </w:p>
    <w:p w14:paraId="45D2B2EB" w14:textId="77777777" w:rsidR="001B022A" w:rsidRPr="001F5109" w:rsidRDefault="001B022A" w:rsidP="001B022A">
      <w:pPr>
        <w:pStyle w:val="NormalWeb"/>
        <w:ind w:left="482" w:hanging="482"/>
        <w:divId w:val="152452122"/>
        <w:rPr>
          <w:rStyle w:val="Strong"/>
          <w:rFonts w:asciiTheme="minorHAnsi" w:hAnsiTheme="minorHAnsi"/>
          <w:b w:val="0"/>
          <w:sz w:val="22"/>
          <w:lang w:val="en-US"/>
        </w:rPr>
      </w:pPr>
      <w:r w:rsidRPr="001F5109">
        <w:rPr>
          <w:rStyle w:val="Strong"/>
          <w:rFonts w:asciiTheme="minorHAnsi" w:hAnsiTheme="minorHAnsi"/>
          <w:sz w:val="22"/>
          <w:lang w:val="en-US"/>
        </w:rPr>
        <w:t xml:space="preserve">Table 2. </w:t>
      </w:r>
      <w:r w:rsidRPr="001F5109">
        <w:rPr>
          <w:rStyle w:val="Strong"/>
          <w:rFonts w:asciiTheme="minorHAnsi" w:hAnsiTheme="minorHAnsi"/>
          <w:b w:val="0"/>
          <w:sz w:val="22"/>
          <w:lang w:val="en-US"/>
        </w:rPr>
        <w:t>Diversity of microorganisms per sampling site. FLA and Legionella isolated by culture and identified by DNA sequencing. Endocytobionts detected by FISH in isolates of FLA and identified by sequencing.</w:t>
      </w:r>
    </w:p>
    <w:p w14:paraId="3F26CACC" w14:textId="77777777" w:rsidR="00CC03F9" w:rsidRPr="001F5109" w:rsidRDefault="00CC03F9" w:rsidP="001B022A">
      <w:pPr>
        <w:pStyle w:val="NormalWeb"/>
        <w:ind w:left="482" w:hanging="482"/>
        <w:divId w:val="152452122"/>
        <w:rPr>
          <w:rStyle w:val="Strong"/>
          <w:rFonts w:asciiTheme="minorHAnsi" w:hAnsiTheme="minorHAnsi"/>
          <w:b w:val="0"/>
          <w:sz w:val="22"/>
          <w:lang w:val="en-US"/>
        </w:rPr>
      </w:pPr>
    </w:p>
    <w:p w14:paraId="4E3EBD64" w14:textId="77777777" w:rsidR="00CC03F9" w:rsidRPr="001F5109" w:rsidRDefault="00CC03F9" w:rsidP="001B022A">
      <w:pPr>
        <w:pStyle w:val="NormalWeb"/>
        <w:ind w:left="482" w:hanging="482"/>
        <w:divId w:val="152452122"/>
        <w:rPr>
          <w:rStyle w:val="Strong"/>
          <w:rFonts w:asciiTheme="minorHAnsi" w:hAnsiTheme="minorHAnsi"/>
          <w:b w:val="0"/>
          <w:sz w:val="22"/>
          <w:lang w:val="en-US"/>
        </w:rPr>
      </w:pPr>
    </w:p>
    <w:p w14:paraId="57F47187" w14:textId="77777777" w:rsidR="003B6CF1" w:rsidRPr="001F5109" w:rsidRDefault="003B6CF1" w:rsidP="001B022A">
      <w:pPr>
        <w:pStyle w:val="NormalWeb"/>
        <w:ind w:left="482" w:hanging="482"/>
        <w:divId w:val="152452122"/>
        <w:rPr>
          <w:rStyle w:val="Strong"/>
          <w:rFonts w:asciiTheme="minorHAnsi" w:hAnsiTheme="minorHAnsi"/>
          <w:b w:val="0"/>
          <w:sz w:val="22"/>
          <w:lang w:val="en-US"/>
        </w:rPr>
      </w:pPr>
      <w:r w:rsidRPr="001F5109">
        <w:rPr>
          <w:rStyle w:val="Strong"/>
          <w:rFonts w:asciiTheme="minorHAnsi" w:hAnsiTheme="minorHAnsi"/>
          <w:sz w:val="22"/>
          <w:lang w:val="en-US"/>
        </w:rPr>
        <w:t>Figure legend</w:t>
      </w:r>
    </w:p>
    <w:p w14:paraId="57B43DD4" w14:textId="77777777" w:rsidR="003B6CF1" w:rsidRPr="001F5109" w:rsidRDefault="001B022A" w:rsidP="00A67B13">
      <w:pPr>
        <w:pStyle w:val="NormalWeb"/>
        <w:ind w:left="482" w:hanging="482"/>
        <w:divId w:val="152452122"/>
        <w:rPr>
          <w:rStyle w:val="Strong"/>
          <w:rFonts w:asciiTheme="minorHAnsi" w:hAnsiTheme="minorHAnsi"/>
          <w:b w:val="0"/>
          <w:sz w:val="22"/>
          <w:lang w:val="en-US"/>
        </w:rPr>
      </w:pPr>
      <w:r w:rsidRPr="001F5109">
        <w:rPr>
          <w:rStyle w:val="Strong"/>
          <w:rFonts w:asciiTheme="minorHAnsi" w:hAnsiTheme="minorHAnsi"/>
          <w:sz w:val="22"/>
          <w:lang w:val="en-US"/>
        </w:rPr>
        <w:t xml:space="preserve">Figure 1. </w:t>
      </w:r>
      <w:r w:rsidRPr="001F5109">
        <w:rPr>
          <w:rStyle w:val="Strong"/>
          <w:rFonts w:asciiTheme="minorHAnsi" w:hAnsiTheme="minorHAnsi"/>
          <w:b w:val="0"/>
          <w:sz w:val="22"/>
          <w:lang w:val="en-US"/>
        </w:rPr>
        <w:t>Number of Legionella positive samples in relation to the investigated sample volume.</w:t>
      </w:r>
    </w:p>
    <w:p w14:paraId="38B4DC89" w14:textId="77777777" w:rsidR="003B6CF1" w:rsidRPr="001F5109" w:rsidRDefault="003B6CF1" w:rsidP="0033463A">
      <w:pPr>
        <w:pStyle w:val="Caption"/>
        <w:keepNext/>
        <w:jc w:val="both"/>
        <w:rPr>
          <w:color w:val="auto"/>
          <w:sz w:val="22"/>
          <w:lang w:val="en-US"/>
        </w:rPr>
      </w:pPr>
      <w:bookmarkStart w:id="260" w:name="_Ref421714769"/>
      <w:bookmarkStart w:id="261" w:name="_Toc426460255"/>
      <w:bookmarkStart w:id="262" w:name="_Toc426461118"/>
      <w:bookmarkStart w:id="263" w:name="_Toc427760236"/>
      <w:r w:rsidRPr="001F5109">
        <w:rPr>
          <w:color w:val="auto"/>
          <w:sz w:val="22"/>
          <w:lang w:val="en-US"/>
        </w:rPr>
        <w:br w:type="page"/>
      </w:r>
    </w:p>
    <w:p w14:paraId="0D7D4A8A" w14:textId="77777777" w:rsidR="007D7B5F" w:rsidRPr="001F5109" w:rsidRDefault="007D7B5F" w:rsidP="0033463A">
      <w:pPr>
        <w:pStyle w:val="Caption"/>
        <w:keepNext/>
        <w:jc w:val="both"/>
        <w:rPr>
          <w:b w:val="0"/>
          <w:color w:val="auto"/>
          <w:sz w:val="22"/>
          <w:lang w:val="en-US"/>
        </w:rPr>
      </w:pPr>
      <w:bookmarkStart w:id="264" w:name="_Ref427836343"/>
      <w:r w:rsidRPr="001F5109">
        <w:rPr>
          <w:color w:val="auto"/>
          <w:sz w:val="22"/>
          <w:lang w:val="en-US"/>
        </w:rPr>
        <w:lastRenderedPageBreak/>
        <w:t xml:space="preserve">Table </w:t>
      </w:r>
      <w:r w:rsidR="00A57166" w:rsidRPr="001F5109">
        <w:rPr>
          <w:color w:val="auto"/>
          <w:sz w:val="22"/>
          <w:lang w:val="en-US"/>
        </w:rPr>
        <w:fldChar w:fldCharType="begin"/>
      </w:r>
      <w:r w:rsidR="00A57166" w:rsidRPr="001F5109">
        <w:rPr>
          <w:color w:val="auto"/>
          <w:sz w:val="22"/>
          <w:lang w:val="en-US"/>
        </w:rPr>
        <w:instrText xml:space="preserve"> SEQ Table \* ARABIC </w:instrText>
      </w:r>
      <w:r w:rsidR="00A57166" w:rsidRPr="001F5109">
        <w:rPr>
          <w:color w:val="auto"/>
          <w:sz w:val="22"/>
          <w:lang w:val="en-US"/>
        </w:rPr>
        <w:fldChar w:fldCharType="separate"/>
      </w:r>
      <w:r w:rsidR="00372E28">
        <w:rPr>
          <w:noProof/>
          <w:color w:val="auto"/>
          <w:sz w:val="22"/>
          <w:lang w:val="en-US"/>
        </w:rPr>
        <w:t>1</w:t>
      </w:r>
      <w:r w:rsidR="00A57166" w:rsidRPr="001F5109">
        <w:rPr>
          <w:color w:val="auto"/>
          <w:sz w:val="22"/>
          <w:lang w:val="en-US"/>
        </w:rPr>
        <w:fldChar w:fldCharType="end"/>
      </w:r>
      <w:bookmarkEnd w:id="260"/>
      <w:bookmarkEnd w:id="264"/>
      <w:r w:rsidRPr="001F5109">
        <w:rPr>
          <w:color w:val="auto"/>
          <w:sz w:val="22"/>
          <w:lang w:val="en-US"/>
        </w:rPr>
        <w:t>.</w:t>
      </w:r>
      <w:r w:rsidR="00CF155F" w:rsidRPr="001F5109">
        <w:rPr>
          <w:color w:val="auto"/>
          <w:sz w:val="22"/>
          <w:lang w:val="en-GB"/>
        </w:rPr>
        <w:t xml:space="preserve"> </w:t>
      </w:r>
      <w:r w:rsidR="00D83907" w:rsidRPr="001F5109">
        <w:rPr>
          <w:b w:val="0"/>
          <w:color w:val="auto"/>
          <w:sz w:val="22"/>
          <w:lang w:val="en-GB"/>
        </w:rPr>
        <w:t xml:space="preserve">Observed frequencies of occurrence of </w:t>
      </w:r>
      <w:r w:rsidR="00CF155F" w:rsidRPr="001F5109">
        <w:rPr>
          <w:b w:val="0"/>
          <w:color w:val="auto"/>
          <w:sz w:val="22"/>
          <w:lang w:val="en-US"/>
        </w:rPr>
        <w:t xml:space="preserve">FLA in cooling towers </w:t>
      </w:r>
      <w:r w:rsidR="003E4A77" w:rsidRPr="001F5109">
        <w:rPr>
          <w:b w:val="0"/>
          <w:color w:val="auto"/>
          <w:sz w:val="22"/>
          <w:lang w:val="en-US"/>
        </w:rPr>
        <w:t xml:space="preserve">an tap water </w:t>
      </w:r>
      <w:r w:rsidR="00CF155F" w:rsidRPr="001F5109">
        <w:rPr>
          <w:b w:val="0"/>
          <w:color w:val="auto"/>
          <w:sz w:val="22"/>
          <w:lang w:val="en-US"/>
        </w:rPr>
        <w:t>(</w:t>
      </w:r>
      <w:r w:rsidR="003E4A77" w:rsidRPr="001F5109">
        <w:rPr>
          <w:b w:val="0"/>
          <w:color w:val="auto"/>
          <w:sz w:val="22"/>
          <w:lang w:val="en-US"/>
        </w:rPr>
        <w:t>CT-Hos1=cooling tower of hospital 1</w:t>
      </w:r>
      <w:r w:rsidR="00CF155F" w:rsidRPr="001F5109">
        <w:rPr>
          <w:b w:val="0"/>
          <w:color w:val="auto"/>
          <w:sz w:val="22"/>
          <w:lang w:val="en-US"/>
        </w:rPr>
        <w:t xml:space="preserve"> and CT-H</w:t>
      </w:r>
      <w:r w:rsidR="003E4A77" w:rsidRPr="001F5109">
        <w:rPr>
          <w:b w:val="0"/>
          <w:color w:val="auto"/>
          <w:sz w:val="22"/>
          <w:lang w:val="en-US"/>
        </w:rPr>
        <w:t>os</w:t>
      </w:r>
      <w:r w:rsidR="00CF155F" w:rsidRPr="001F5109">
        <w:rPr>
          <w:b w:val="0"/>
          <w:color w:val="auto"/>
          <w:sz w:val="22"/>
          <w:lang w:val="en-US"/>
        </w:rPr>
        <w:t>2</w:t>
      </w:r>
      <w:r w:rsidR="003E4A77" w:rsidRPr="001F5109">
        <w:rPr>
          <w:b w:val="0"/>
          <w:color w:val="auto"/>
          <w:sz w:val="22"/>
          <w:lang w:val="en-US"/>
        </w:rPr>
        <w:t xml:space="preserve">= cooling tower of hospital 2, CT-Comp=company´s cooling tower, </w:t>
      </w:r>
      <w:r w:rsidR="00C05403" w:rsidRPr="001F5109">
        <w:rPr>
          <w:b w:val="0"/>
          <w:color w:val="auto"/>
          <w:sz w:val="22"/>
          <w:lang w:val="en-US"/>
        </w:rPr>
        <w:t>Tap</w:t>
      </w:r>
      <w:r w:rsidR="003E4A77" w:rsidRPr="001F5109">
        <w:rPr>
          <w:b w:val="0"/>
          <w:color w:val="auto"/>
          <w:sz w:val="22"/>
          <w:lang w:val="en-US"/>
        </w:rPr>
        <w:t>=tap water</w:t>
      </w:r>
      <w:r w:rsidR="00CF155F" w:rsidRPr="001F5109">
        <w:rPr>
          <w:b w:val="0"/>
          <w:color w:val="auto"/>
          <w:sz w:val="22"/>
          <w:lang w:val="en-US"/>
        </w:rPr>
        <w:t>), evaluated by real-time PCR.</w:t>
      </w:r>
      <w:bookmarkEnd w:id="261"/>
      <w:bookmarkEnd w:id="262"/>
      <w:bookmarkEnd w:id="263"/>
    </w:p>
    <w:tbl>
      <w:tblPr>
        <w:tblStyle w:val="MediumGrid3-Accent3"/>
        <w:tblW w:w="9288" w:type="dxa"/>
        <w:tblLayout w:type="fixed"/>
        <w:tblLook w:val="0460" w:firstRow="1" w:lastRow="1" w:firstColumn="0" w:lastColumn="0" w:noHBand="0" w:noVBand="1"/>
      </w:tblPr>
      <w:tblGrid>
        <w:gridCol w:w="1706"/>
        <w:gridCol w:w="1263"/>
        <w:gridCol w:w="1264"/>
        <w:gridCol w:w="1264"/>
        <w:gridCol w:w="1263"/>
        <w:gridCol w:w="1264"/>
        <w:gridCol w:w="1264"/>
      </w:tblGrid>
      <w:tr w:rsidR="00AB65E7" w:rsidRPr="001F5109" w14:paraId="1BAF65D3" w14:textId="77777777" w:rsidTr="0023426C">
        <w:trPr>
          <w:cnfStyle w:val="100000000000" w:firstRow="1" w:lastRow="0" w:firstColumn="0" w:lastColumn="0" w:oddVBand="0" w:evenVBand="0" w:oddHBand="0" w:evenHBand="0" w:firstRowFirstColumn="0" w:firstRowLastColumn="0" w:lastRowFirstColumn="0" w:lastRowLastColumn="0"/>
          <w:trHeight w:val="454"/>
        </w:trPr>
        <w:tc>
          <w:tcPr>
            <w:tcW w:w="1706" w:type="dxa"/>
            <w:noWrap/>
            <w:vAlign w:val="center"/>
            <w:hideMark/>
          </w:tcPr>
          <w:p w14:paraId="1AA150A6" w14:textId="77777777" w:rsidR="00AB65E7" w:rsidRPr="001F5109" w:rsidRDefault="00AB65E7" w:rsidP="0033463A">
            <w:pPr>
              <w:jc w:val="both"/>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FLA</w:t>
            </w:r>
          </w:p>
        </w:tc>
        <w:tc>
          <w:tcPr>
            <w:tcW w:w="1263" w:type="dxa"/>
            <w:noWrap/>
            <w:vAlign w:val="center"/>
            <w:hideMark/>
          </w:tcPr>
          <w:p w14:paraId="399FB2D7" w14:textId="77777777" w:rsidR="00AB65E7" w:rsidRPr="001F5109" w:rsidRDefault="00AB65E7" w:rsidP="0023426C">
            <w:pPr>
              <w:rPr>
                <w:rFonts w:ascii="Calibri" w:eastAsia="Times New Roman" w:hAnsi="Calibri" w:cs="Times New Roman"/>
                <w:color w:val="000000"/>
                <w:sz w:val="20"/>
                <w:lang w:eastAsia="de-AT"/>
              </w:rPr>
            </w:pPr>
          </w:p>
        </w:tc>
        <w:tc>
          <w:tcPr>
            <w:tcW w:w="1264" w:type="dxa"/>
            <w:noWrap/>
            <w:vAlign w:val="center"/>
            <w:hideMark/>
          </w:tcPr>
          <w:p w14:paraId="3E9CC756"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CT-Hos1</w:t>
            </w:r>
          </w:p>
        </w:tc>
        <w:tc>
          <w:tcPr>
            <w:tcW w:w="1264" w:type="dxa"/>
            <w:noWrap/>
            <w:vAlign w:val="center"/>
            <w:hideMark/>
          </w:tcPr>
          <w:p w14:paraId="1F97F0EE"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CT-Hos2</w:t>
            </w:r>
          </w:p>
        </w:tc>
        <w:tc>
          <w:tcPr>
            <w:tcW w:w="1263" w:type="dxa"/>
            <w:vAlign w:val="center"/>
          </w:tcPr>
          <w:p w14:paraId="2302A744"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CT-Comp</w:t>
            </w:r>
          </w:p>
        </w:tc>
        <w:tc>
          <w:tcPr>
            <w:tcW w:w="1264" w:type="dxa"/>
            <w:vAlign w:val="center"/>
          </w:tcPr>
          <w:p w14:paraId="37D79626" w14:textId="77777777" w:rsidR="00AB65E7" w:rsidRPr="001F5109" w:rsidRDefault="00C05403"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Tap</w:t>
            </w:r>
          </w:p>
        </w:tc>
        <w:tc>
          <w:tcPr>
            <w:tcW w:w="1264" w:type="dxa"/>
            <w:noWrap/>
            <w:vAlign w:val="center"/>
            <w:hideMark/>
          </w:tcPr>
          <w:p w14:paraId="64A7FD5B"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Total</w:t>
            </w:r>
          </w:p>
        </w:tc>
      </w:tr>
      <w:tr w:rsidR="00AB65E7" w:rsidRPr="001F5109" w14:paraId="1F85E200" w14:textId="77777777" w:rsidTr="0023426C">
        <w:trPr>
          <w:cnfStyle w:val="000000100000" w:firstRow="0" w:lastRow="0" w:firstColumn="0" w:lastColumn="0" w:oddVBand="0" w:evenVBand="0" w:oddHBand="1" w:evenHBand="0" w:firstRowFirstColumn="0" w:firstRowLastColumn="0" w:lastRowFirstColumn="0" w:lastRowLastColumn="0"/>
          <w:trHeight w:val="812"/>
        </w:trPr>
        <w:tc>
          <w:tcPr>
            <w:tcW w:w="1706" w:type="dxa"/>
            <w:hideMark/>
          </w:tcPr>
          <w:p w14:paraId="32E21A5B" w14:textId="77777777" w:rsidR="00AB65E7" w:rsidRPr="001F5109" w:rsidRDefault="00AB65E7" w:rsidP="0023426C">
            <w:pPr>
              <w:rPr>
                <w:rFonts w:ascii="Calibri" w:eastAsia="Times New Roman" w:hAnsi="Calibri" w:cs="Times New Roman"/>
                <w:i/>
                <w:color w:val="000000"/>
                <w:sz w:val="20"/>
                <w:lang w:eastAsia="de-AT"/>
              </w:rPr>
            </w:pPr>
            <w:r w:rsidRPr="001F5109">
              <w:rPr>
                <w:rFonts w:ascii="Calibri" w:eastAsia="Times New Roman" w:hAnsi="Calibri" w:cs="Times New Roman"/>
                <w:i/>
                <w:color w:val="000000"/>
                <w:sz w:val="20"/>
                <w:lang w:eastAsia="de-AT"/>
              </w:rPr>
              <w:t>Acanthamoeba</w:t>
            </w:r>
          </w:p>
        </w:tc>
        <w:tc>
          <w:tcPr>
            <w:tcW w:w="1263" w:type="dxa"/>
            <w:noWrap/>
            <w:vAlign w:val="center"/>
            <w:hideMark/>
          </w:tcPr>
          <w:p w14:paraId="2719F292"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val="en-GB" w:eastAsia="de-AT"/>
              </w:rPr>
              <w:t>percentage</w:t>
            </w:r>
          </w:p>
          <w:p w14:paraId="297B98E4"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number</w:t>
            </w:r>
          </w:p>
        </w:tc>
        <w:tc>
          <w:tcPr>
            <w:tcW w:w="1264" w:type="dxa"/>
            <w:noWrap/>
            <w:vAlign w:val="center"/>
            <w:hideMark/>
          </w:tcPr>
          <w:p w14:paraId="05A5321B"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69.2%</w:t>
            </w:r>
          </w:p>
          <w:p w14:paraId="2D7FF008"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18</w:t>
            </w:r>
          </w:p>
        </w:tc>
        <w:tc>
          <w:tcPr>
            <w:tcW w:w="1264" w:type="dxa"/>
            <w:noWrap/>
            <w:vAlign w:val="center"/>
            <w:hideMark/>
          </w:tcPr>
          <w:p w14:paraId="20281B8E"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84.6%</w:t>
            </w:r>
          </w:p>
          <w:p w14:paraId="3DB5D65A"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22</w:t>
            </w:r>
          </w:p>
        </w:tc>
        <w:tc>
          <w:tcPr>
            <w:tcW w:w="1263" w:type="dxa"/>
            <w:vAlign w:val="center"/>
          </w:tcPr>
          <w:p w14:paraId="03ED0447"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52.0%</w:t>
            </w:r>
          </w:p>
          <w:p w14:paraId="36C9D982"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7</w:t>
            </w:r>
          </w:p>
        </w:tc>
        <w:tc>
          <w:tcPr>
            <w:tcW w:w="1264" w:type="dxa"/>
            <w:vAlign w:val="center"/>
          </w:tcPr>
          <w:p w14:paraId="78AA0F2A"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50</w:t>
            </w:r>
            <w:r w:rsidR="00295D44" w:rsidRPr="001F5109">
              <w:rPr>
                <w:rFonts w:ascii="Calibri" w:eastAsia="Times New Roman" w:hAnsi="Calibri" w:cs="Times New Roman"/>
                <w:color w:val="000000"/>
                <w:sz w:val="20"/>
                <w:lang w:eastAsia="de-AT"/>
              </w:rPr>
              <w:t>.0%</w:t>
            </w:r>
          </w:p>
          <w:p w14:paraId="2F14AE47" w14:textId="77777777" w:rsidR="00295D44"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w:t>
            </w:r>
          </w:p>
        </w:tc>
        <w:tc>
          <w:tcPr>
            <w:tcW w:w="1264" w:type="dxa"/>
            <w:noWrap/>
            <w:vAlign w:val="center"/>
            <w:hideMark/>
          </w:tcPr>
          <w:p w14:paraId="476EA28C"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67.9</w:t>
            </w:r>
            <w:r w:rsidR="00AB65E7" w:rsidRPr="001F5109">
              <w:rPr>
                <w:rFonts w:ascii="Calibri" w:eastAsia="Times New Roman" w:hAnsi="Calibri" w:cs="Times New Roman"/>
                <w:color w:val="000000"/>
                <w:sz w:val="20"/>
                <w:lang w:eastAsia="de-AT"/>
              </w:rPr>
              <w:t>%</w:t>
            </w:r>
          </w:p>
          <w:p w14:paraId="7A5EBD02"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53</w:t>
            </w:r>
          </w:p>
        </w:tc>
      </w:tr>
      <w:tr w:rsidR="00AB65E7" w:rsidRPr="001F5109" w14:paraId="4D6B1C01" w14:textId="77777777" w:rsidTr="0023426C">
        <w:trPr>
          <w:trHeight w:val="812"/>
        </w:trPr>
        <w:tc>
          <w:tcPr>
            <w:tcW w:w="1706" w:type="dxa"/>
            <w:hideMark/>
          </w:tcPr>
          <w:p w14:paraId="6E3BDF9B" w14:textId="77777777" w:rsidR="00AB65E7" w:rsidRPr="001F5109" w:rsidRDefault="00AB65E7" w:rsidP="0023426C">
            <w:pPr>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Vahlkampfiidae</w:t>
            </w:r>
          </w:p>
        </w:tc>
        <w:tc>
          <w:tcPr>
            <w:tcW w:w="1263" w:type="dxa"/>
            <w:noWrap/>
            <w:vAlign w:val="center"/>
            <w:hideMark/>
          </w:tcPr>
          <w:p w14:paraId="09FE33B3"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val="en-GB" w:eastAsia="de-AT"/>
              </w:rPr>
              <w:t>percentage</w:t>
            </w:r>
          </w:p>
          <w:p w14:paraId="78120D33"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number</w:t>
            </w:r>
          </w:p>
        </w:tc>
        <w:tc>
          <w:tcPr>
            <w:tcW w:w="1264" w:type="dxa"/>
            <w:noWrap/>
            <w:vAlign w:val="center"/>
            <w:hideMark/>
          </w:tcPr>
          <w:p w14:paraId="6791600D"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84.6%</w:t>
            </w:r>
          </w:p>
          <w:p w14:paraId="4F1EBCBF"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22</w:t>
            </w:r>
          </w:p>
        </w:tc>
        <w:tc>
          <w:tcPr>
            <w:tcW w:w="1264" w:type="dxa"/>
            <w:noWrap/>
            <w:vAlign w:val="center"/>
            <w:hideMark/>
          </w:tcPr>
          <w:p w14:paraId="693BC60C"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42.3%</w:t>
            </w:r>
          </w:p>
          <w:p w14:paraId="3529B252"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11</w:t>
            </w:r>
          </w:p>
        </w:tc>
        <w:tc>
          <w:tcPr>
            <w:tcW w:w="1263" w:type="dxa"/>
            <w:vAlign w:val="center"/>
          </w:tcPr>
          <w:p w14:paraId="1BAAC636"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35.7%</w:t>
            </w:r>
          </w:p>
          <w:p w14:paraId="0182D7F8"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w:t>
            </w:r>
          </w:p>
        </w:tc>
        <w:tc>
          <w:tcPr>
            <w:tcW w:w="1264" w:type="dxa"/>
            <w:vAlign w:val="center"/>
          </w:tcPr>
          <w:p w14:paraId="13A3EA1D"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p w14:paraId="125903AD" w14:textId="77777777" w:rsidR="00295D44"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tc>
        <w:tc>
          <w:tcPr>
            <w:tcW w:w="1264" w:type="dxa"/>
            <w:noWrap/>
            <w:vAlign w:val="center"/>
            <w:hideMark/>
          </w:tcPr>
          <w:p w14:paraId="7BEEB81B"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48.7</w:t>
            </w:r>
            <w:r w:rsidR="00AB65E7" w:rsidRPr="001F5109">
              <w:rPr>
                <w:rFonts w:ascii="Calibri" w:eastAsia="Times New Roman" w:hAnsi="Calibri" w:cs="Times New Roman"/>
                <w:color w:val="000000"/>
                <w:sz w:val="20"/>
                <w:lang w:eastAsia="de-AT"/>
              </w:rPr>
              <w:t>%</w:t>
            </w:r>
          </w:p>
          <w:p w14:paraId="1019EB78"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38</w:t>
            </w:r>
          </w:p>
        </w:tc>
      </w:tr>
      <w:tr w:rsidR="00AB65E7" w:rsidRPr="001F5109" w14:paraId="170E2622" w14:textId="77777777" w:rsidTr="0023426C">
        <w:trPr>
          <w:cnfStyle w:val="000000100000" w:firstRow="0" w:lastRow="0" w:firstColumn="0" w:lastColumn="0" w:oddVBand="0" w:evenVBand="0" w:oddHBand="1" w:evenHBand="0" w:firstRowFirstColumn="0" w:firstRowLastColumn="0" w:lastRowFirstColumn="0" w:lastRowLastColumn="0"/>
          <w:trHeight w:val="812"/>
        </w:trPr>
        <w:tc>
          <w:tcPr>
            <w:tcW w:w="1706" w:type="dxa"/>
            <w:hideMark/>
          </w:tcPr>
          <w:p w14:paraId="211E4229" w14:textId="77777777" w:rsidR="00AB65E7" w:rsidRPr="001F5109" w:rsidRDefault="00AB65E7" w:rsidP="0023426C">
            <w:pPr>
              <w:rPr>
                <w:rFonts w:ascii="Calibri" w:eastAsia="Times New Roman" w:hAnsi="Calibri" w:cs="Times New Roman"/>
                <w:i/>
                <w:color w:val="000000"/>
                <w:sz w:val="20"/>
                <w:lang w:eastAsia="de-AT"/>
              </w:rPr>
            </w:pPr>
            <w:r w:rsidRPr="001F5109">
              <w:rPr>
                <w:rFonts w:ascii="Calibri" w:eastAsia="Times New Roman" w:hAnsi="Calibri" w:cs="Times New Roman"/>
                <w:i/>
                <w:color w:val="000000"/>
                <w:sz w:val="20"/>
                <w:lang w:eastAsia="de-AT"/>
              </w:rPr>
              <w:t>Vermamoeba</w:t>
            </w:r>
          </w:p>
        </w:tc>
        <w:tc>
          <w:tcPr>
            <w:tcW w:w="1263" w:type="dxa"/>
            <w:noWrap/>
            <w:vAlign w:val="center"/>
            <w:hideMark/>
          </w:tcPr>
          <w:p w14:paraId="20DCD2AC"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val="en-GB" w:eastAsia="de-AT"/>
              </w:rPr>
              <w:t>percentage</w:t>
            </w:r>
          </w:p>
          <w:p w14:paraId="528AD7AA"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number</w:t>
            </w:r>
          </w:p>
        </w:tc>
        <w:tc>
          <w:tcPr>
            <w:tcW w:w="1264" w:type="dxa"/>
            <w:noWrap/>
            <w:vAlign w:val="center"/>
            <w:hideMark/>
          </w:tcPr>
          <w:p w14:paraId="33808407"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11.5%</w:t>
            </w:r>
          </w:p>
          <w:p w14:paraId="6455D044"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w:t>
            </w:r>
          </w:p>
        </w:tc>
        <w:tc>
          <w:tcPr>
            <w:tcW w:w="1264" w:type="dxa"/>
            <w:noWrap/>
            <w:vAlign w:val="center"/>
            <w:hideMark/>
          </w:tcPr>
          <w:p w14:paraId="4B23A4BB"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3.8%</w:t>
            </w:r>
          </w:p>
          <w:p w14:paraId="31738695"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w:t>
            </w:r>
          </w:p>
        </w:tc>
        <w:tc>
          <w:tcPr>
            <w:tcW w:w="1263" w:type="dxa"/>
            <w:vAlign w:val="center"/>
          </w:tcPr>
          <w:p w14:paraId="37FEC424"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7.1%</w:t>
            </w:r>
          </w:p>
          <w:p w14:paraId="43B773E4"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w:t>
            </w:r>
          </w:p>
        </w:tc>
        <w:tc>
          <w:tcPr>
            <w:tcW w:w="1264" w:type="dxa"/>
            <w:vAlign w:val="center"/>
          </w:tcPr>
          <w:p w14:paraId="6FE5D15C"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p w14:paraId="5E9DA6F6" w14:textId="77777777" w:rsidR="00295D44"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tc>
        <w:tc>
          <w:tcPr>
            <w:tcW w:w="1264" w:type="dxa"/>
            <w:noWrap/>
            <w:vAlign w:val="center"/>
            <w:hideMark/>
          </w:tcPr>
          <w:p w14:paraId="611B24F9"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6.4</w:t>
            </w:r>
            <w:r w:rsidR="00AB65E7" w:rsidRPr="001F5109">
              <w:rPr>
                <w:rFonts w:ascii="Calibri" w:eastAsia="Times New Roman" w:hAnsi="Calibri" w:cs="Times New Roman"/>
                <w:color w:val="000000"/>
                <w:sz w:val="20"/>
                <w:lang w:eastAsia="de-AT"/>
              </w:rPr>
              <w:t>%</w:t>
            </w:r>
          </w:p>
          <w:p w14:paraId="69665D17"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w:t>
            </w:r>
          </w:p>
        </w:tc>
      </w:tr>
      <w:tr w:rsidR="00AB65E7" w:rsidRPr="001F5109" w14:paraId="1F2956E1" w14:textId="77777777" w:rsidTr="0023426C">
        <w:trPr>
          <w:trHeight w:val="812"/>
        </w:trPr>
        <w:tc>
          <w:tcPr>
            <w:tcW w:w="1706" w:type="dxa"/>
            <w:hideMark/>
          </w:tcPr>
          <w:p w14:paraId="14D9939C" w14:textId="77777777" w:rsidR="00AB65E7" w:rsidRPr="001F5109" w:rsidRDefault="00AB65E7" w:rsidP="0023426C">
            <w:pPr>
              <w:rPr>
                <w:rFonts w:ascii="Calibri" w:eastAsia="Times New Roman" w:hAnsi="Calibri" w:cs="Times New Roman"/>
                <w:color w:val="000000"/>
                <w:sz w:val="20"/>
                <w:lang w:eastAsia="de-AT"/>
              </w:rPr>
            </w:pPr>
            <w:r w:rsidRPr="001F5109">
              <w:rPr>
                <w:rFonts w:ascii="Calibri" w:eastAsia="Times New Roman" w:hAnsi="Calibri" w:cs="Times New Roman"/>
                <w:i/>
                <w:iCs/>
                <w:color w:val="000000"/>
                <w:sz w:val="20"/>
                <w:lang w:eastAsia="de-AT"/>
              </w:rPr>
              <w:t>Acanthamoeba</w:t>
            </w:r>
            <w:r w:rsidRPr="001F5109">
              <w:rPr>
                <w:rFonts w:ascii="Calibri" w:eastAsia="Times New Roman" w:hAnsi="Calibri" w:cs="Times New Roman"/>
                <w:color w:val="000000"/>
                <w:sz w:val="20"/>
                <w:lang w:eastAsia="de-AT"/>
              </w:rPr>
              <w:t xml:space="preserve"> + Vahlkampfiidae</w:t>
            </w:r>
          </w:p>
        </w:tc>
        <w:tc>
          <w:tcPr>
            <w:tcW w:w="1263" w:type="dxa"/>
            <w:noWrap/>
            <w:vAlign w:val="center"/>
            <w:hideMark/>
          </w:tcPr>
          <w:p w14:paraId="7A00966B"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val="en-GB" w:eastAsia="de-AT"/>
              </w:rPr>
              <w:t>percentage</w:t>
            </w:r>
          </w:p>
          <w:p w14:paraId="03978368"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number</w:t>
            </w:r>
          </w:p>
        </w:tc>
        <w:tc>
          <w:tcPr>
            <w:tcW w:w="1264" w:type="dxa"/>
            <w:noWrap/>
            <w:vAlign w:val="center"/>
            <w:hideMark/>
          </w:tcPr>
          <w:p w14:paraId="6698DC0F"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65.4%</w:t>
            </w:r>
          </w:p>
          <w:p w14:paraId="113F1CE5"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17</w:t>
            </w:r>
          </w:p>
        </w:tc>
        <w:tc>
          <w:tcPr>
            <w:tcW w:w="1264" w:type="dxa"/>
            <w:noWrap/>
            <w:vAlign w:val="center"/>
            <w:hideMark/>
          </w:tcPr>
          <w:p w14:paraId="3D4430D1"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42.3%</w:t>
            </w:r>
          </w:p>
          <w:p w14:paraId="7C11A188"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11</w:t>
            </w:r>
          </w:p>
        </w:tc>
        <w:tc>
          <w:tcPr>
            <w:tcW w:w="1263" w:type="dxa"/>
            <w:vAlign w:val="center"/>
          </w:tcPr>
          <w:p w14:paraId="4B6ED5EB"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14.3%</w:t>
            </w:r>
          </w:p>
          <w:p w14:paraId="7611676B"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w:t>
            </w:r>
          </w:p>
        </w:tc>
        <w:tc>
          <w:tcPr>
            <w:tcW w:w="1264" w:type="dxa"/>
            <w:vAlign w:val="center"/>
          </w:tcPr>
          <w:p w14:paraId="14B965EA"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p w14:paraId="2787872B" w14:textId="77777777" w:rsidR="00295D44"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tc>
        <w:tc>
          <w:tcPr>
            <w:tcW w:w="1264" w:type="dxa"/>
            <w:noWrap/>
            <w:vAlign w:val="center"/>
            <w:hideMark/>
          </w:tcPr>
          <w:p w14:paraId="15594933"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38.5</w:t>
            </w:r>
            <w:r w:rsidR="00AB65E7" w:rsidRPr="001F5109">
              <w:rPr>
                <w:rFonts w:ascii="Calibri" w:eastAsia="Times New Roman" w:hAnsi="Calibri" w:cs="Times New Roman"/>
                <w:color w:val="000000"/>
                <w:sz w:val="20"/>
                <w:lang w:eastAsia="de-AT"/>
              </w:rPr>
              <w:t>%</w:t>
            </w:r>
          </w:p>
          <w:p w14:paraId="1D59F56F"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30</w:t>
            </w:r>
          </w:p>
        </w:tc>
      </w:tr>
      <w:tr w:rsidR="00AB65E7" w:rsidRPr="001F5109" w14:paraId="6ACECFAF" w14:textId="77777777" w:rsidTr="0023426C">
        <w:trPr>
          <w:cnfStyle w:val="000000100000" w:firstRow="0" w:lastRow="0" w:firstColumn="0" w:lastColumn="0" w:oddVBand="0" w:evenVBand="0" w:oddHBand="1" w:evenHBand="0" w:firstRowFirstColumn="0" w:firstRowLastColumn="0" w:lastRowFirstColumn="0" w:lastRowLastColumn="0"/>
          <w:trHeight w:val="812"/>
        </w:trPr>
        <w:tc>
          <w:tcPr>
            <w:tcW w:w="1706" w:type="dxa"/>
            <w:hideMark/>
          </w:tcPr>
          <w:p w14:paraId="0FF6A805" w14:textId="77777777" w:rsidR="00AB65E7" w:rsidRPr="001F5109" w:rsidRDefault="00AB65E7" w:rsidP="0023426C">
            <w:pPr>
              <w:rPr>
                <w:rFonts w:ascii="Calibri" w:eastAsia="Times New Roman" w:hAnsi="Calibri" w:cs="Times New Roman"/>
                <w:color w:val="000000"/>
                <w:sz w:val="20"/>
                <w:lang w:eastAsia="de-AT"/>
              </w:rPr>
            </w:pPr>
            <w:r w:rsidRPr="001F5109">
              <w:rPr>
                <w:rFonts w:ascii="Calibri" w:eastAsia="Times New Roman" w:hAnsi="Calibri" w:cs="Times New Roman"/>
                <w:i/>
                <w:iCs/>
                <w:color w:val="000000"/>
                <w:sz w:val="20"/>
                <w:lang w:eastAsia="de-AT"/>
              </w:rPr>
              <w:t>Acanthamoeba</w:t>
            </w:r>
            <w:r w:rsidRPr="001F5109">
              <w:rPr>
                <w:rFonts w:ascii="Calibri" w:eastAsia="Times New Roman" w:hAnsi="Calibri" w:cs="Times New Roman"/>
                <w:color w:val="000000"/>
                <w:sz w:val="20"/>
                <w:lang w:eastAsia="de-AT"/>
              </w:rPr>
              <w:t xml:space="preserve"> + Vahlkampfiidae + </w:t>
            </w:r>
            <w:r w:rsidRPr="001F5109">
              <w:rPr>
                <w:rFonts w:ascii="Calibri" w:eastAsia="Times New Roman" w:hAnsi="Calibri" w:cs="Times New Roman"/>
                <w:i/>
                <w:iCs/>
                <w:color w:val="000000"/>
                <w:sz w:val="20"/>
                <w:lang w:eastAsia="de-AT"/>
              </w:rPr>
              <w:t>Vermamoeba</w:t>
            </w:r>
          </w:p>
        </w:tc>
        <w:tc>
          <w:tcPr>
            <w:tcW w:w="1263" w:type="dxa"/>
            <w:noWrap/>
            <w:vAlign w:val="center"/>
            <w:hideMark/>
          </w:tcPr>
          <w:p w14:paraId="049876BA"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percentage</w:t>
            </w:r>
          </w:p>
          <w:p w14:paraId="680F65CE" w14:textId="77777777" w:rsidR="00AB65E7" w:rsidRPr="001F5109" w:rsidRDefault="00AB65E7" w:rsidP="0023426C">
            <w:pPr>
              <w:spacing w:line="360" w:lineRule="auto"/>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val="en-GB" w:eastAsia="de-AT"/>
              </w:rPr>
              <w:t>number</w:t>
            </w:r>
          </w:p>
        </w:tc>
        <w:tc>
          <w:tcPr>
            <w:tcW w:w="1264" w:type="dxa"/>
            <w:noWrap/>
            <w:vAlign w:val="center"/>
            <w:hideMark/>
          </w:tcPr>
          <w:p w14:paraId="31C17E6E"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7.7%</w:t>
            </w:r>
          </w:p>
          <w:p w14:paraId="671C1FB2"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w:t>
            </w:r>
          </w:p>
        </w:tc>
        <w:tc>
          <w:tcPr>
            <w:tcW w:w="1264" w:type="dxa"/>
            <w:noWrap/>
            <w:vAlign w:val="center"/>
            <w:hideMark/>
          </w:tcPr>
          <w:p w14:paraId="3CF8D26C"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3.8%</w:t>
            </w:r>
          </w:p>
          <w:p w14:paraId="30AD3C26"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w:t>
            </w:r>
          </w:p>
        </w:tc>
        <w:tc>
          <w:tcPr>
            <w:tcW w:w="1263" w:type="dxa"/>
            <w:vAlign w:val="center"/>
          </w:tcPr>
          <w:p w14:paraId="00E93927"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p w14:paraId="0E423B41"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tc>
        <w:tc>
          <w:tcPr>
            <w:tcW w:w="1264" w:type="dxa"/>
            <w:vAlign w:val="center"/>
          </w:tcPr>
          <w:p w14:paraId="1DE7D4EE"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p w14:paraId="61E062CC" w14:textId="77777777" w:rsidR="00295D44"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w:t>
            </w:r>
          </w:p>
        </w:tc>
        <w:tc>
          <w:tcPr>
            <w:tcW w:w="1264" w:type="dxa"/>
            <w:noWrap/>
            <w:vAlign w:val="center"/>
            <w:hideMark/>
          </w:tcPr>
          <w:p w14:paraId="783B145E" w14:textId="77777777" w:rsidR="00AB65E7" w:rsidRPr="001F5109" w:rsidRDefault="00295D44"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3.8</w:t>
            </w:r>
            <w:r w:rsidR="00AB65E7" w:rsidRPr="001F5109">
              <w:rPr>
                <w:rFonts w:ascii="Calibri" w:eastAsia="Times New Roman" w:hAnsi="Calibri" w:cs="Times New Roman"/>
                <w:color w:val="000000"/>
                <w:sz w:val="20"/>
                <w:lang w:eastAsia="de-AT"/>
              </w:rPr>
              <w:t>%</w:t>
            </w:r>
          </w:p>
          <w:p w14:paraId="0D896405" w14:textId="77777777" w:rsidR="00AB65E7" w:rsidRPr="001F5109" w:rsidRDefault="00AB65E7" w:rsidP="0023426C">
            <w:pPr>
              <w:spacing w:line="360" w:lineRule="auto"/>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3</w:t>
            </w:r>
          </w:p>
        </w:tc>
      </w:tr>
      <w:tr w:rsidR="00AB65E7" w:rsidRPr="001F5109" w14:paraId="6F30DB71" w14:textId="77777777" w:rsidTr="0023426C">
        <w:trPr>
          <w:cnfStyle w:val="010000000000" w:firstRow="0" w:lastRow="1" w:firstColumn="0" w:lastColumn="0" w:oddVBand="0" w:evenVBand="0" w:oddHBand="0" w:evenHBand="0" w:firstRowFirstColumn="0" w:firstRowLastColumn="0" w:lastRowFirstColumn="0" w:lastRowLastColumn="0"/>
          <w:trHeight w:val="340"/>
        </w:trPr>
        <w:tc>
          <w:tcPr>
            <w:tcW w:w="1706" w:type="dxa"/>
            <w:noWrap/>
            <w:vAlign w:val="center"/>
            <w:hideMark/>
          </w:tcPr>
          <w:p w14:paraId="1B024B70" w14:textId="77777777" w:rsidR="00AB65E7" w:rsidRPr="001F5109" w:rsidRDefault="00AB65E7" w:rsidP="0033463A">
            <w:pPr>
              <w:jc w:val="both"/>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TOTAL</w:t>
            </w:r>
          </w:p>
        </w:tc>
        <w:tc>
          <w:tcPr>
            <w:tcW w:w="1263" w:type="dxa"/>
            <w:noWrap/>
            <w:vAlign w:val="center"/>
            <w:hideMark/>
          </w:tcPr>
          <w:p w14:paraId="4214B9AA" w14:textId="77777777" w:rsidR="00AB65E7" w:rsidRPr="001F5109" w:rsidRDefault="00AB65E7" w:rsidP="0023426C">
            <w:pPr>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number</w:t>
            </w:r>
          </w:p>
        </w:tc>
        <w:tc>
          <w:tcPr>
            <w:tcW w:w="1264" w:type="dxa"/>
            <w:noWrap/>
            <w:vAlign w:val="center"/>
            <w:hideMark/>
          </w:tcPr>
          <w:p w14:paraId="30238E84"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88.5%</w:t>
            </w:r>
          </w:p>
          <w:p w14:paraId="5F1F3D09"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(23/26)</w:t>
            </w:r>
          </w:p>
        </w:tc>
        <w:tc>
          <w:tcPr>
            <w:tcW w:w="1264" w:type="dxa"/>
            <w:noWrap/>
            <w:vAlign w:val="center"/>
            <w:hideMark/>
          </w:tcPr>
          <w:p w14:paraId="4C756F5D"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84.6%</w:t>
            </w:r>
          </w:p>
          <w:p w14:paraId="503E2E9B"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(22/26)</w:t>
            </w:r>
          </w:p>
        </w:tc>
        <w:tc>
          <w:tcPr>
            <w:tcW w:w="1263" w:type="dxa"/>
            <w:vAlign w:val="center"/>
          </w:tcPr>
          <w:p w14:paraId="7C8ED8C1"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71.4%</w:t>
            </w:r>
          </w:p>
          <w:p w14:paraId="0F1E6C43" w14:textId="77777777" w:rsidR="00AB65E7" w:rsidRPr="001F5109" w:rsidRDefault="00AB65E7"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(10/14)</w:t>
            </w:r>
          </w:p>
        </w:tc>
        <w:tc>
          <w:tcPr>
            <w:tcW w:w="1264" w:type="dxa"/>
            <w:vAlign w:val="center"/>
          </w:tcPr>
          <w:p w14:paraId="1D2BFB77" w14:textId="77777777" w:rsidR="00AB65E7" w:rsidRPr="001F5109" w:rsidRDefault="00295D44"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50.0%</w:t>
            </w:r>
          </w:p>
          <w:p w14:paraId="3B5AD5C1" w14:textId="77777777" w:rsidR="00295D44" w:rsidRPr="001F5109" w:rsidRDefault="00295D44"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(6/12)</w:t>
            </w:r>
          </w:p>
        </w:tc>
        <w:tc>
          <w:tcPr>
            <w:tcW w:w="1264" w:type="dxa"/>
            <w:noWrap/>
            <w:vAlign w:val="center"/>
            <w:hideMark/>
          </w:tcPr>
          <w:p w14:paraId="26C71891" w14:textId="77777777" w:rsidR="00AB65E7" w:rsidRPr="001F5109" w:rsidRDefault="00295D44"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78.2%</w:t>
            </w:r>
          </w:p>
          <w:p w14:paraId="3F064925" w14:textId="77777777" w:rsidR="00295D44" w:rsidRPr="001F5109" w:rsidRDefault="00295D44" w:rsidP="0023426C">
            <w:pPr>
              <w:ind w:firstLineChars="100" w:firstLine="200"/>
              <w:rPr>
                <w:rFonts w:ascii="Calibri" w:eastAsia="Times New Roman" w:hAnsi="Calibri" w:cs="Times New Roman"/>
                <w:color w:val="000000"/>
                <w:sz w:val="20"/>
                <w:lang w:eastAsia="de-AT"/>
              </w:rPr>
            </w:pPr>
            <w:r w:rsidRPr="001F5109">
              <w:rPr>
                <w:rFonts w:ascii="Calibri" w:eastAsia="Times New Roman" w:hAnsi="Calibri" w:cs="Times New Roman"/>
                <w:color w:val="000000"/>
                <w:sz w:val="20"/>
                <w:lang w:eastAsia="de-AT"/>
              </w:rPr>
              <w:t>(61/78)</w:t>
            </w:r>
          </w:p>
        </w:tc>
      </w:tr>
    </w:tbl>
    <w:p w14:paraId="405F776F" w14:textId="77777777" w:rsidR="004B37D8" w:rsidRPr="001F5109" w:rsidRDefault="004B37D8" w:rsidP="00FE1302">
      <w:pPr>
        <w:rPr>
          <w:lang w:val="en-US"/>
        </w:rPr>
      </w:pPr>
      <w:bookmarkStart w:id="265" w:name="_Ref422231786"/>
    </w:p>
    <w:p w14:paraId="2975C10E" w14:textId="77777777" w:rsidR="00A57166" w:rsidRPr="001F5109" w:rsidRDefault="00A57166" w:rsidP="00A57166">
      <w:pPr>
        <w:pStyle w:val="Caption"/>
        <w:keepNext/>
        <w:pageBreakBefore/>
        <w:rPr>
          <w:b w:val="0"/>
          <w:color w:val="auto"/>
          <w:sz w:val="22"/>
          <w:lang w:val="en-US"/>
        </w:rPr>
      </w:pPr>
      <w:bookmarkStart w:id="266" w:name="_Ref427755765"/>
      <w:bookmarkStart w:id="267" w:name="_Ref427756152"/>
      <w:bookmarkStart w:id="268" w:name="_Toc427760237"/>
      <w:r w:rsidRPr="001F5109">
        <w:rPr>
          <w:color w:val="auto"/>
          <w:sz w:val="22"/>
          <w:lang w:val="en-US"/>
        </w:rPr>
        <w:lastRenderedPageBreak/>
        <w:t xml:space="preserve">Table </w:t>
      </w:r>
      <w:r w:rsidRPr="001F5109">
        <w:rPr>
          <w:color w:val="auto"/>
          <w:sz w:val="22"/>
          <w:lang w:val="en-US"/>
        </w:rPr>
        <w:fldChar w:fldCharType="begin"/>
      </w:r>
      <w:r w:rsidRPr="001F5109">
        <w:rPr>
          <w:color w:val="auto"/>
          <w:sz w:val="22"/>
          <w:lang w:val="en-US"/>
        </w:rPr>
        <w:instrText xml:space="preserve"> SEQ Table \* ARABIC </w:instrText>
      </w:r>
      <w:r w:rsidRPr="001F5109">
        <w:rPr>
          <w:color w:val="auto"/>
          <w:sz w:val="22"/>
          <w:lang w:val="en-US"/>
        </w:rPr>
        <w:fldChar w:fldCharType="separate"/>
      </w:r>
      <w:r w:rsidR="00372E28">
        <w:rPr>
          <w:noProof/>
          <w:color w:val="auto"/>
          <w:sz w:val="22"/>
          <w:lang w:val="en-US"/>
        </w:rPr>
        <w:t>2</w:t>
      </w:r>
      <w:r w:rsidRPr="001F5109">
        <w:rPr>
          <w:color w:val="auto"/>
          <w:sz w:val="22"/>
          <w:lang w:val="en-US"/>
        </w:rPr>
        <w:fldChar w:fldCharType="end"/>
      </w:r>
      <w:bookmarkEnd w:id="266"/>
      <w:r w:rsidRPr="001F5109">
        <w:rPr>
          <w:color w:val="auto"/>
          <w:sz w:val="22"/>
          <w:lang w:val="en-US"/>
        </w:rPr>
        <w:t xml:space="preserve">. </w:t>
      </w:r>
      <w:r w:rsidRPr="001F5109">
        <w:rPr>
          <w:b w:val="0"/>
          <w:color w:val="auto"/>
          <w:sz w:val="22"/>
          <w:lang w:val="en-US"/>
        </w:rPr>
        <w:t xml:space="preserve">Diversity of microorganisms per sampling site. FLA and </w:t>
      </w:r>
      <w:r w:rsidRPr="001F5109">
        <w:rPr>
          <w:b w:val="0"/>
          <w:i/>
          <w:color w:val="auto"/>
          <w:sz w:val="22"/>
          <w:lang w:val="en-US"/>
        </w:rPr>
        <w:t>Legionella</w:t>
      </w:r>
      <w:r w:rsidRPr="001F5109">
        <w:rPr>
          <w:b w:val="0"/>
          <w:color w:val="auto"/>
          <w:sz w:val="22"/>
          <w:lang w:val="en-US"/>
        </w:rPr>
        <w:t xml:space="preserve"> isolated by culture and identified by DNA sequencing. Endo</w:t>
      </w:r>
      <w:ins w:id="269" w:author="Matthias Horn" w:date="2015-11-06T09:52:00Z">
        <w:r w:rsidR="008C5824">
          <w:rPr>
            <w:b w:val="0"/>
            <w:color w:val="auto"/>
            <w:sz w:val="22"/>
            <w:lang w:val="en-US"/>
          </w:rPr>
          <w:t>sym</w:t>
        </w:r>
      </w:ins>
      <w:del w:id="270" w:author="Matthias Horn" w:date="2015-11-06T09:52:00Z">
        <w:r w:rsidRPr="001F5109" w:rsidDel="008C5824">
          <w:rPr>
            <w:b w:val="0"/>
            <w:color w:val="auto"/>
            <w:sz w:val="22"/>
            <w:lang w:val="en-US"/>
          </w:rPr>
          <w:delText>cyto</w:delText>
        </w:r>
      </w:del>
      <w:r w:rsidRPr="001F5109">
        <w:rPr>
          <w:b w:val="0"/>
          <w:color w:val="auto"/>
          <w:sz w:val="22"/>
          <w:lang w:val="en-US"/>
        </w:rPr>
        <w:t>bionts detected by FISH in isolates of FLA and identified by sequencing.</w:t>
      </w:r>
      <w:bookmarkEnd w:id="267"/>
      <w:bookmarkEnd w:id="268"/>
    </w:p>
    <w:tbl>
      <w:tblPr>
        <w:tblStyle w:val="MediumGrid3-Accent3"/>
        <w:tblW w:w="5000" w:type="pct"/>
        <w:tblLayout w:type="fixed"/>
        <w:tblLook w:val="0460" w:firstRow="1" w:lastRow="1" w:firstColumn="0" w:lastColumn="0" w:noHBand="0" w:noVBand="1"/>
      </w:tblPr>
      <w:tblGrid>
        <w:gridCol w:w="2376"/>
        <w:gridCol w:w="1018"/>
        <w:gridCol w:w="2952"/>
        <w:gridCol w:w="1653"/>
        <w:gridCol w:w="1289"/>
      </w:tblGrid>
      <w:tr w:rsidR="00073527" w:rsidRPr="001F5109" w14:paraId="221FF86C" w14:textId="77777777" w:rsidTr="003F72F4">
        <w:trPr>
          <w:cnfStyle w:val="100000000000" w:firstRow="1" w:lastRow="0" w:firstColumn="0" w:lastColumn="0" w:oddVBand="0" w:evenVBand="0" w:oddHBand="0" w:evenHBand="0" w:firstRowFirstColumn="0" w:firstRowLastColumn="0" w:lastRowFirstColumn="0" w:lastRowLastColumn="0"/>
          <w:cantSplit/>
          <w:trHeight w:val="372"/>
        </w:trPr>
        <w:tc>
          <w:tcPr>
            <w:tcW w:w="5000" w:type="pct"/>
            <w:gridSpan w:val="5"/>
            <w:tcBorders>
              <w:bottom w:val="single" w:sz="8" w:space="0" w:color="FFFFFF" w:themeColor="background1"/>
            </w:tcBorders>
            <w:noWrap/>
            <w:vAlign w:val="center"/>
            <w:hideMark/>
          </w:tcPr>
          <w:p w14:paraId="257C06DC" w14:textId="77777777" w:rsidR="00073527" w:rsidRPr="001F5109" w:rsidRDefault="00073527" w:rsidP="003F72F4">
            <w:pPr>
              <w:jc w:val="center"/>
              <w:rPr>
                <w:rFonts w:eastAsia="Times New Roman" w:cs="Times New Roman"/>
                <w:color w:val="000000"/>
                <w:sz w:val="20"/>
                <w:szCs w:val="20"/>
                <w:lang w:eastAsia="de-AT"/>
              </w:rPr>
            </w:pPr>
            <w:r w:rsidRPr="001F5109">
              <w:rPr>
                <w:rFonts w:eastAsia="Times New Roman" w:cs="Times New Roman"/>
                <w:color w:val="000000"/>
                <w:sz w:val="20"/>
                <w:szCs w:val="20"/>
                <w:lang w:eastAsia="de-AT"/>
              </w:rPr>
              <w:t>CT-Hos1</w:t>
            </w:r>
          </w:p>
        </w:tc>
      </w:tr>
      <w:tr w:rsidR="009A2968" w:rsidRPr="001F5109" w14:paraId="2F1FDE8A" w14:textId="77777777" w:rsidTr="00B41BDC">
        <w:trPr>
          <w:cnfStyle w:val="000000100000" w:firstRow="0" w:lastRow="0" w:firstColumn="0" w:lastColumn="0" w:oddVBand="0" w:evenVBand="0" w:oddHBand="1" w:evenHBand="0" w:firstRowFirstColumn="0" w:firstRowLastColumn="0" w:lastRowFirstColumn="0" w:lastRowLastColumn="0"/>
          <w:cantSplit/>
          <w:trHeight w:val="396"/>
        </w:trPr>
        <w:tc>
          <w:tcPr>
            <w:tcW w:w="3416" w:type="pct"/>
            <w:gridSpan w:val="3"/>
            <w:tcBorders>
              <w:right w:val="single" w:sz="12" w:space="0" w:color="FFFFFF" w:themeColor="background1"/>
            </w:tcBorders>
            <w:shd w:val="clear" w:color="auto" w:fill="A5A5A5" w:themeFill="accent3"/>
            <w:noWrap/>
            <w:hideMark/>
          </w:tcPr>
          <w:p w14:paraId="3F89FA30" w14:textId="77777777" w:rsidR="00073527" w:rsidRPr="001F5109" w:rsidRDefault="00073527" w:rsidP="003F72F4">
            <w:pPr>
              <w:jc w:val="cente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FLA</w:t>
            </w:r>
          </w:p>
        </w:tc>
        <w:tc>
          <w:tcPr>
            <w:tcW w:w="1584" w:type="pct"/>
            <w:gridSpan w:val="2"/>
            <w:tcBorders>
              <w:left w:val="single" w:sz="12" w:space="0" w:color="FFFFFF" w:themeColor="background1"/>
              <w:right w:val="single" w:sz="12" w:space="0" w:color="FFFFFF" w:themeColor="background1"/>
            </w:tcBorders>
            <w:shd w:val="clear" w:color="auto" w:fill="A5A5A5" w:themeFill="accent3"/>
            <w:noWrap/>
            <w:hideMark/>
          </w:tcPr>
          <w:p w14:paraId="2B4FCAB2" w14:textId="77777777" w:rsidR="00073527" w:rsidRPr="001F5109" w:rsidRDefault="00073527" w:rsidP="003F72F4">
            <w:pPr>
              <w:jc w:val="center"/>
              <w:rPr>
                <w:rFonts w:eastAsia="Times New Roman" w:cs="Times New Roman"/>
                <w:b/>
                <w:bCs/>
                <w:i/>
                <w:iCs/>
                <w:color w:val="000000"/>
                <w:sz w:val="20"/>
                <w:szCs w:val="20"/>
                <w:lang w:eastAsia="de-AT"/>
              </w:rPr>
            </w:pPr>
            <w:r w:rsidRPr="001F5109">
              <w:rPr>
                <w:rFonts w:eastAsia="Times New Roman" w:cs="Times New Roman"/>
                <w:b/>
                <w:bCs/>
                <w:i/>
                <w:iCs/>
                <w:color w:val="000000"/>
                <w:sz w:val="20"/>
                <w:szCs w:val="20"/>
                <w:lang w:eastAsia="de-AT"/>
              </w:rPr>
              <w:t>Legionella</w:t>
            </w:r>
          </w:p>
        </w:tc>
      </w:tr>
      <w:tr w:rsidR="003F72F4" w:rsidRPr="001F5109" w14:paraId="5816B84D" w14:textId="77777777" w:rsidTr="00B41BDC">
        <w:trPr>
          <w:cantSplit/>
          <w:trHeight w:val="336"/>
        </w:trPr>
        <w:tc>
          <w:tcPr>
            <w:tcW w:w="1279" w:type="pct"/>
            <w:tcBorders>
              <w:top w:val="single" w:sz="8" w:space="0" w:color="FFFFFF" w:themeColor="background1"/>
              <w:bottom w:val="single" w:sz="18" w:space="0" w:color="FFFFFF" w:themeColor="background1"/>
            </w:tcBorders>
            <w:shd w:val="clear" w:color="auto" w:fill="D0CECE" w:themeFill="background2" w:themeFillShade="E6"/>
            <w:noWrap/>
            <w:hideMark/>
          </w:tcPr>
          <w:p w14:paraId="74A91FBC" w14:textId="77777777" w:rsidR="00073527" w:rsidRPr="001F5109" w:rsidRDefault="00073527" w:rsidP="003F72F4">
            <w:pP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Taxa</w:t>
            </w:r>
          </w:p>
        </w:tc>
        <w:tc>
          <w:tcPr>
            <w:tcW w:w="548" w:type="pct"/>
            <w:tcBorders>
              <w:top w:val="single" w:sz="8" w:space="0" w:color="FFFFFF" w:themeColor="background1"/>
              <w:bottom w:val="single" w:sz="18" w:space="0" w:color="FFFFFF" w:themeColor="background1"/>
            </w:tcBorders>
            <w:shd w:val="clear" w:color="auto" w:fill="D0CECE" w:themeFill="background2" w:themeFillShade="E6"/>
            <w:noWrap/>
            <w:hideMark/>
          </w:tcPr>
          <w:p w14:paraId="173353B4" w14:textId="77777777" w:rsidR="00073527" w:rsidRPr="001F5109" w:rsidRDefault="00073527" w:rsidP="003F72F4">
            <w:pP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No. of isolates</w:t>
            </w:r>
          </w:p>
        </w:tc>
        <w:tc>
          <w:tcPr>
            <w:tcW w:w="1589" w:type="pct"/>
            <w:tcBorders>
              <w:top w:val="single" w:sz="8" w:space="0" w:color="FFFFFF" w:themeColor="background1"/>
              <w:bottom w:val="single" w:sz="18" w:space="0" w:color="FFFFFF" w:themeColor="background1"/>
              <w:right w:val="single" w:sz="12" w:space="0" w:color="FFFFFF" w:themeColor="background1"/>
            </w:tcBorders>
            <w:shd w:val="clear" w:color="auto" w:fill="D0CECE" w:themeFill="background2" w:themeFillShade="E6"/>
            <w:noWrap/>
            <w:hideMark/>
          </w:tcPr>
          <w:p w14:paraId="271EE327" w14:textId="77777777" w:rsidR="00073527" w:rsidRPr="001F5109" w:rsidRDefault="00073527" w:rsidP="003F72F4">
            <w:pP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Endo</w:t>
            </w:r>
            <w:ins w:id="271" w:author="Matthias Horn" w:date="2015-11-06T09:51:00Z">
              <w:r w:rsidR="00421F84">
                <w:rPr>
                  <w:rFonts w:eastAsia="Times New Roman" w:cs="Times New Roman"/>
                  <w:b/>
                  <w:bCs/>
                  <w:color w:val="000000"/>
                  <w:sz w:val="20"/>
                  <w:szCs w:val="20"/>
                  <w:lang w:eastAsia="de-AT"/>
                </w:rPr>
                <w:t>sym</w:t>
              </w:r>
            </w:ins>
            <w:del w:id="272" w:author="Matthias Horn" w:date="2015-11-06T09:51:00Z">
              <w:r w:rsidRPr="001F5109" w:rsidDel="00421F84">
                <w:rPr>
                  <w:rFonts w:eastAsia="Times New Roman" w:cs="Times New Roman"/>
                  <w:b/>
                  <w:bCs/>
                  <w:color w:val="000000"/>
                  <w:sz w:val="20"/>
                  <w:szCs w:val="20"/>
                  <w:lang w:eastAsia="de-AT"/>
                </w:rPr>
                <w:delText>cyto</w:delText>
              </w:r>
            </w:del>
            <w:r w:rsidRPr="001F5109">
              <w:rPr>
                <w:rFonts w:eastAsia="Times New Roman" w:cs="Times New Roman"/>
                <w:b/>
                <w:bCs/>
                <w:color w:val="000000"/>
                <w:sz w:val="20"/>
                <w:szCs w:val="20"/>
                <w:lang w:eastAsia="de-AT"/>
              </w:rPr>
              <w:t>bionts</w:t>
            </w:r>
          </w:p>
        </w:tc>
        <w:tc>
          <w:tcPr>
            <w:tcW w:w="890" w:type="pct"/>
            <w:tcBorders>
              <w:top w:val="single" w:sz="8" w:space="0" w:color="FFFFFF" w:themeColor="background1"/>
              <w:left w:val="single" w:sz="12" w:space="0" w:color="FFFFFF" w:themeColor="background1"/>
              <w:bottom w:val="single" w:sz="18" w:space="0" w:color="FFFFFF" w:themeColor="background1"/>
            </w:tcBorders>
            <w:shd w:val="clear" w:color="auto" w:fill="D0CECE" w:themeFill="background2" w:themeFillShade="E6"/>
            <w:noWrap/>
            <w:hideMark/>
          </w:tcPr>
          <w:p w14:paraId="66FD22F0" w14:textId="77777777" w:rsidR="00073527" w:rsidRPr="001F5109" w:rsidRDefault="00073527" w:rsidP="003F72F4">
            <w:pP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Species</w:t>
            </w:r>
          </w:p>
        </w:tc>
        <w:tc>
          <w:tcPr>
            <w:tcW w:w="694" w:type="pct"/>
            <w:tcBorders>
              <w:top w:val="single" w:sz="8" w:space="0" w:color="FFFFFF" w:themeColor="background1"/>
              <w:bottom w:val="single" w:sz="18" w:space="0" w:color="FFFFFF" w:themeColor="background1"/>
              <w:right w:val="single" w:sz="12" w:space="0" w:color="FFFFFF" w:themeColor="background1"/>
            </w:tcBorders>
            <w:shd w:val="clear" w:color="auto" w:fill="D0CECE" w:themeFill="background2" w:themeFillShade="E6"/>
            <w:noWrap/>
            <w:hideMark/>
          </w:tcPr>
          <w:p w14:paraId="18322DE0" w14:textId="77777777" w:rsidR="00073527" w:rsidRPr="001F5109" w:rsidRDefault="00073527" w:rsidP="003F72F4">
            <w:pPr>
              <w:rPr>
                <w:rFonts w:eastAsia="Times New Roman" w:cs="Times New Roman"/>
                <w:b/>
                <w:color w:val="000000"/>
                <w:sz w:val="20"/>
                <w:szCs w:val="20"/>
                <w:lang w:eastAsia="de-AT"/>
              </w:rPr>
            </w:pPr>
            <w:r w:rsidRPr="001F5109">
              <w:rPr>
                <w:rFonts w:eastAsia="Times New Roman" w:cs="Times New Roman"/>
                <w:b/>
                <w:color w:val="000000"/>
                <w:sz w:val="20"/>
                <w:szCs w:val="20"/>
                <w:lang w:eastAsia="de-AT"/>
              </w:rPr>
              <w:t>No. of isolates</w:t>
            </w:r>
          </w:p>
        </w:tc>
      </w:tr>
      <w:tr w:rsidR="003F72F4" w:rsidRPr="001F5109" w14:paraId="24D39398" w14:textId="77777777" w:rsidTr="00B41BDC">
        <w:trPr>
          <w:cnfStyle w:val="000000100000" w:firstRow="0" w:lastRow="0" w:firstColumn="0" w:lastColumn="0" w:oddVBand="0" w:evenVBand="0" w:oddHBand="1" w:evenHBand="0" w:firstRowFirstColumn="0" w:firstRowLastColumn="0" w:lastRowFirstColumn="0" w:lastRowLastColumn="0"/>
          <w:cantSplit/>
          <w:trHeight w:val="1701"/>
        </w:trPr>
        <w:tc>
          <w:tcPr>
            <w:tcW w:w="1279" w:type="pct"/>
            <w:tcBorders>
              <w:top w:val="single" w:sz="18" w:space="0" w:color="FFFFFF" w:themeColor="background1"/>
            </w:tcBorders>
            <w:shd w:val="clear" w:color="auto" w:fill="E7E6E6" w:themeFill="background2"/>
            <w:noWrap/>
            <w:hideMark/>
          </w:tcPr>
          <w:p w14:paraId="7AA93836" w14:textId="77777777" w:rsidR="00073527" w:rsidRPr="001F5109" w:rsidRDefault="00073527" w:rsidP="003F72F4">
            <w:pPr>
              <w:spacing w:before="120" w:line="276" w:lineRule="auto"/>
              <w:rPr>
                <w:rFonts w:eastAsia="Times New Roman" w:cs="Times New Roman"/>
                <w:color w:val="000000"/>
                <w:sz w:val="20"/>
                <w:szCs w:val="20"/>
                <w:lang w:val="en-GB" w:eastAsia="de-AT"/>
              </w:rPr>
            </w:pPr>
            <w:r w:rsidRPr="001F5109">
              <w:rPr>
                <w:rFonts w:eastAsia="Times New Roman" w:cs="Times New Roman"/>
                <w:i/>
                <w:iCs/>
                <w:color w:val="000000"/>
                <w:sz w:val="20"/>
                <w:szCs w:val="20"/>
                <w:lang w:val="en-GB" w:eastAsia="de-AT"/>
              </w:rPr>
              <w:t>Acanthamoeba</w:t>
            </w:r>
            <w:r w:rsidRPr="001F5109">
              <w:rPr>
                <w:rFonts w:eastAsia="Times New Roman" w:cs="Times New Roman"/>
                <w:color w:val="000000"/>
                <w:sz w:val="20"/>
                <w:szCs w:val="20"/>
                <w:lang w:val="en-GB" w:eastAsia="de-AT"/>
              </w:rPr>
              <w:t xml:space="preserve"> sp.</w:t>
            </w:r>
          </w:p>
          <w:p w14:paraId="48DE7271" w14:textId="77777777" w:rsidR="00073527" w:rsidRPr="001F5109" w:rsidRDefault="00073527" w:rsidP="003F72F4">
            <w:pPr>
              <w:spacing w:before="120" w:line="276" w:lineRule="auto"/>
              <w:rPr>
                <w:rFonts w:eastAsia="Times New Roman" w:cs="Times New Roman"/>
                <w:i/>
                <w:iCs/>
                <w:color w:val="000000"/>
                <w:sz w:val="20"/>
                <w:szCs w:val="20"/>
                <w:lang w:val="en-GB" w:eastAsia="de-AT"/>
              </w:rPr>
            </w:pPr>
            <w:r w:rsidRPr="001F5109">
              <w:rPr>
                <w:rFonts w:eastAsia="Times New Roman" w:cs="Times New Roman"/>
                <w:i/>
                <w:iCs/>
                <w:color w:val="000000"/>
                <w:sz w:val="20"/>
                <w:szCs w:val="20"/>
                <w:lang w:val="en-GB" w:eastAsia="de-AT"/>
              </w:rPr>
              <w:t>Cochliopodium minus</w:t>
            </w:r>
          </w:p>
          <w:p w14:paraId="18D93896" w14:textId="77777777" w:rsidR="00073527" w:rsidRPr="001F5109" w:rsidRDefault="00073527" w:rsidP="003F72F4">
            <w:pPr>
              <w:spacing w:before="120" w:line="276" w:lineRule="auto"/>
              <w:rPr>
                <w:rFonts w:eastAsia="Times New Roman" w:cs="Times New Roman"/>
                <w:color w:val="000000"/>
                <w:sz w:val="20"/>
                <w:szCs w:val="20"/>
                <w:lang w:val="en-GB" w:eastAsia="de-AT"/>
              </w:rPr>
            </w:pPr>
            <w:r w:rsidRPr="001F5109">
              <w:rPr>
                <w:rFonts w:eastAsia="Times New Roman" w:cs="Times New Roman"/>
                <w:i/>
                <w:iCs/>
                <w:color w:val="000000"/>
                <w:sz w:val="20"/>
                <w:szCs w:val="20"/>
                <w:lang w:val="en-GB" w:eastAsia="de-AT"/>
              </w:rPr>
              <w:t>Stenamoeba</w:t>
            </w:r>
            <w:r w:rsidRPr="001F5109">
              <w:rPr>
                <w:rFonts w:eastAsia="Times New Roman" w:cs="Times New Roman"/>
                <w:color w:val="000000"/>
                <w:sz w:val="20"/>
                <w:szCs w:val="20"/>
                <w:lang w:val="en-GB" w:eastAsia="de-AT"/>
              </w:rPr>
              <w:t xml:space="preserve"> sp.</w:t>
            </w:r>
          </w:p>
          <w:p w14:paraId="605C9CAB" w14:textId="77777777" w:rsidR="00073527" w:rsidRPr="001F5109" w:rsidRDefault="00073527" w:rsidP="003F72F4">
            <w:pPr>
              <w:spacing w:before="120" w:line="276" w:lineRule="auto"/>
              <w:rPr>
                <w:rFonts w:eastAsia="Times New Roman" w:cs="Times New Roman"/>
                <w:i/>
                <w:iCs/>
                <w:color w:val="000000"/>
                <w:sz w:val="20"/>
                <w:szCs w:val="20"/>
                <w:lang w:val="en-GB" w:eastAsia="de-AT"/>
              </w:rPr>
            </w:pPr>
            <w:r w:rsidRPr="001F5109">
              <w:rPr>
                <w:rFonts w:eastAsia="Times New Roman" w:cs="Times New Roman"/>
                <w:i/>
                <w:iCs/>
                <w:color w:val="000000"/>
                <w:sz w:val="20"/>
                <w:szCs w:val="20"/>
                <w:lang w:val="en-GB" w:eastAsia="de-AT"/>
              </w:rPr>
              <w:t>Thecamoeba</w:t>
            </w:r>
          </w:p>
          <w:p w14:paraId="5BF34594"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i/>
                <w:iCs/>
                <w:color w:val="000000"/>
                <w:sz w:val="20"/>
                <w:szCs w:val="20"/>
                <w:lang w:eastAsia="de-AT"/>
              </w:rPr>
              <w:t>Protostelium</w:t>
            </w:r>
            <w:r w:rsidRPr="001F5109">
              <w:rPr>
                <w:rFonts w:eastAsia="Times New Roman" w:cs="Times New Roman"/>
                <w:color w:val="000000"/>
                <w:sz w:val="20"/>
                <w:szCs w:val="20"/>
                <w:lang w:eastAsia="de-AT"/>
              </w:rPr>
              <w:t>-like amoeba</w:t>
            </w:r>
          </w:p>
          <w:p w14:paraId="1EC12977"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i/>
                <w:iCs/>
                <w:color w:val="000000"/>
                <w:sz w:val="20"/>
                <w:szCs w:val="20"/>
                <w:lang w:eastAsia="de-AT"/>
              </w:rPr>
              <w:t>Vahlkampfia avara</w:t>
            </w:r>
          </w:p>
        </w:tc>
        <w:tc>
          <w:tcPr>
            <w:tcW w:w="548" w:type="pct"/>
            <w:tcBorders>
              <w:top w:val="single" w:sz="18" w:space="0" w:color="FFFFFF" w:themeColor="background1"/>
            </w:tcBorders>
            <w:shd w:val="clear" w:color="auto" w:fill="E7E6E6" w:themeFill="background2"/>
            <w:noWrap/>
            <w:hideMark/>
          </w:tcPr>
          <w:p w14:paraId="736086E1"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3</w:t>
            </w:r>
          </w:p>
          <w:p w14:paraId="59235EF9"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3</w:t>
            </w:r>
          </w:p>
          <w:p w14:paraId="3CFF4C66"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2</w:t>
            </w:r>
          </w:p>
          <w:p w14:paraId="2922CC02"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5</w:t>
            </w:r>
          </w:p>
          <w:p w14:paraId="36F9323B"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1</w:t>
            </w:r>
          </w:p>
          <w:p w14:paraId="1108E28B"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1</w:t>
            </w:r>
          </w:p>
        </w:tc>
        <w:tc>
          <w:tcPr>
            <w:tcW w:w="1589" w:type="pct"/>
            <w:tcBorders>
              <w:top w:val="single" w:sz="18" w:space="0" w:color="FFFFFF" w:themeColor="background1"/>
              <w:right w:val="single" w:sz="12" w:space="0" w:color="FFFFFF" w:themeColor="background1"/>
            </w:tcBorders>
            <w:shd w:val="clear" w:color="auto" w:fill="E7E6E6" w:themeFill="background2"/>
            <w:noWrap/>
            <w:hideMark/>
          </w:tcPr>
          <w:p w14:paraId="1CE7B18F"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Paracaedibacter acanthamoebae</w:t>
            </w:r>
          </w:p>
          <w:p w14:paraId="7F93843A"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Legionellales</w:t>
            </w:r>
          </w:p>
          <w:p w14:paraId="594497A2"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w:t>
            </w:r>
          </w:p>
          <w:p w14:paraId="377A17B7"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w:t>
            </w:r>
          </w:p>
          <w:p w14:paraId="61EC969A"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w:t>
            </w:r>
          </w:p>
          <w:p w14:paraId="4C5A8AF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color w:val="000000"/>
                <w:sz w:val="20"/>
                <w:szCs w:val="20"/>
                <w:lang w:eastAsia="de-AT"/>
              </w:rPr>
              <w:t>-</w:t>
            </w:r>
          </w:p>
        </w:tc>
        <w:tc>
          <w:tcPr>
            <w:tcW w:w="890" w:type="pct"/>
            <w:tcBorders>
              <w:top w:val="single" w:sz="18" w:space="0" w:color="FFFFFF" w:themeColor="background1"/>
              <w:left w:val="single" w:sz="12" w:space="0" w:color="FFFFFF" w:themeColor="background1"/>
            </w:tcBorders>
            <w:shd w:val="clear" w:color="auto" w:fill="E7E6E6" w:themeFill="background2"/>
            <w:noWrap/>
            <w:hideMark/>
          </w:tcPr>
          <w:p w14:paraId="489199E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L. rubrilucens</w:t>
            </w:r>
          </w:p>
          <w:p w14:paraId="14C9A536"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color w:val="000000"/>
                <w:sz w:val="20"/>
                <w:szCs w:val="20"/>
                <w:lang w:eastAsia="de-AT"/>
              </w:rPr>
              <w:t> </w:t>
            </w:r>
          </w:p>
        </w:tc>
        <w:tc>
          <w:tcPr>
            <w:tcW w:w="694" w:type="pct"/>
            <w:tcBorders>
              <w:top w:val="single" w:sz="18" w:space="0" w:color="FFFFFF" w:themeColor="background1"/>
            </w:tcBorders>
            <w:shd w:val="clear" w:color="auto" w:fill="E7E6E6" w:themeFill="background2"/>
            <w:noWrap/>
            <w:hideMark/>
          </w:tcPr>
          <w:p w14:paraId="16D3B2E1"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4</w:t>
            </w:r>
          </w:p>
          <w:p w14:paraId="5282264C"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 </w:t>
            </w:r>
          </w:p>
          <w:p w14:paraId="6604132A"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 </w:t>
            </w:r>
          </w:p>
          <w:p w14:paraId="45601F21"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 </w:t>
            </w:r>
          </w:p>
          <w:p w14:paraId="13970BE8"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 </w:t>
            </w:r>
          </w:p>
          <w:p w14:paraId="24B091BC" w14:textId="77777777" w:rsidR="00073527" w:rsidRPr="001F5109" w:rsidRDefault="00073527" w:rsidP="003F72F4">
            <w:pPr>
              <w:spacing w:before="120" w:line="276" w:lineRule="auto"/>
              <w:rPr>
                <w:rFonts w:eastAsia="Times New Roman" w:cs="Times New Roman"/>
                <w:color w:val="000000"/>
                <w:sz w:val="20"/>
                <w:szCs w:val="20"/>
                <w:lang w:eastAsia="de-AT"/>
              </w:rPr>
            </w:pPr>
            <w:r w:rsidRPr="001F5109">
              <w:rPr>
                <w:rFonts w:eastAsia="Times New Roman" w:cs="Times New Roman"/>
                <w:color w:val="000000"/>
                <w:sz w:val="20"/>
                <w:szCs w:val="20"/>
                <w:lang w:eastAsia="de-AT"/>
              </w:rPr>
              <w:t> </w:t>
            </w:r>
          </w:p>
        </w:tc>
      </w:tr>
      <w:tr w:rsidR="004B37D8" w:rsidRPr="001F5109" w14:paraId="079DE664" w14:textId="77777777" w:rsidTr="003F72F4">
        <w:trPr>
          <w:cantSplit/>
          <w:trHeight w:val="372"/>
        </w:trPr>
        <w:tc>
          <w:tcPr>
            <w:tcW w:w="5000" w:type="pct"/>
            <w:gridSpan w:val="5"/>
            <w:shd w:val="clear" w:color="auto" w:fill="A5A5A5" w:themeFill="accent3"/>
            <w:noWrap/>
            <w:vAlign w:val="center"/>
            <w:hideMark/>
          </w:tcPr>
          <w:p w14:paraId="63D1EDD5" w14:textId="77777777" w:rsidR="00073527" w:rsidRPr="001F5109" w:rsidRDefault="00073527" w:rsidP="003F72F4">
            <w:pPr>
              <w:jc w:val="center"/>
              <w:rPr>
                <w:rFonts w:eastAsia="Times New Roman" w:cs="Times New Roman"/>
                <w:color w:val="000000"/>
                <w:sz w:val="20"/>
                <w:szCs w:val="20"/>
                <w:lang w:eastAsia="de-AT"/>
              </w:rPr>
            </w:pPr>
            <w:r w:rsidRPr="001F5109">
              <w:rPr>
                <w:rFonts w:eastAsia="Times New Roman" w:cs="Times New Roman"/>
                <w:b/>
                <w:bCs/>
                <w:color w:val="000000"/>
                <w:sz w:val="20"/>
                <w:szCs w:val="20"/>
                <w:lang w:eastAsia="de-AT"/>
              </w:rPr>
              <w:t>CT-Hos2</w:t>
            </w:r>
          </w:p>
        </w:tc>
      </w:tr>
      <w:tr w:rsidR="00B41BDC" w:rsidRPr="001F5109" w14:paraId="454B9837" w14:textId="77777777" w:rsidTr="00B41BDC">
        <w:trPr>
          <w:cnfStyle w:val="000000100000" w:firstRow="0" w:lastRow="0" w:firstColumn="0" w:lastColumn="0" w:oddVBand="0" w:evenVBand="0" w:oddHBand="1" w:evenHBand="0" w:firstRowFirstColumn="0" w:firstRowLastColumn="0" w:lastRowFirstColumn="0" w:lastRowLastColumn="0"/>
          <w:cantSplit/>
          <w:trHeight w:val="907"/>
        </w:trPr>
        <w:tc>
          <w:tcPr>
            <w:tcW w:w="1279" w:type="pct"/>
            <w:shd w:val="clear" w:color="auto" w:fill="E7E6E6" w:themeFill="background2"/>
            <w:noWrap/>
            <w:vAlign w:val="center"/>
            <w:hideMark/>
          </w:tcPr>
          <w:p w14:paraId="4F9C2DEB"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Acanthamoeba sp.</w:t>
            </w:r>
          </w:p>
          <w:p w14:paraId="359A74ED"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Vahlkampfiidae</w:t>
            </w:r>
            <w:r w:rsidR="00CE7C0C" w:rsidRPr="001F5109">
              <w:rPr>
                <w:rStyle w:val="FootnoteReference"/>
                <w:rFonts w:eastAsia="Times New Roman" w:cs="Times New Roman"/>
                <w:i/>
                <w:iCs/>
                <w:color w:val="000000"/>
                <w:sz w:val="20"/>
                <w:szCs w:val="20"/>
                <w:lang w:eastAsia="de-AT"/>
              </w:rPr>
              <w:footnoteReference w:id="1"/>
            </w:r>
          </w:p>
          <w:p w14:paraId="018478CD"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 xml:space="preserve">Naegleria </w:t>
            </w:r>
            <w:r w:rsidRPr="001F5109">
              <w:rPr>
                <w:rFonts w:eastAsia="Times New Roman" w:cs="Times New Roman"/>
                <w:iCs/>
                <w:color w:val="000000"/>
                <w:sz w:val="20"/>
                <w:szCs w:val="20"/>
                <w:lang w:eastAsia="de-AT"/>
              </w:rPr>
              <w:t>spp.</w:t>
            </w:r>
            <w:r w:rsidR="00CE7C0C" w:rsidRPr="001F5109">
              <w:rPr>
                <w:rStyle w:val="FootnoteReference"/>
                <w:rFonts w:eastAsia="Times New Roman" w:cs="Times New Roman"/>
                <w:iCs/>
                <w:color w:val="000000"/>
                <w:sz w:val="20"/>
                <w:szCs w:val="20"/>
                <w:lang w:eastAsia="de-AT"/>
              </w:rPr>
              <w:footnoteReference w:id="2"/>
            </w:r>
          </w:p>
        </w:tc>
        <w:tc>
          <w:tcPr>
            <w:tcW w:w="548" w:type="pct"/>
            <w:shd w:val="clear" w:color="auto" w:fill="E7E6E6" w:themeFill="background2"/>
            <w:noWrap/>
            <w:vAlign w:val="center"/>
            <w:hideMark/>
          </w:tcPr>
          <w:p w14:paraId="521AF5A3"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5</w:t>
            </w:r>
          </w:p>
          <w:p w14:paraId="6F4E4BA6"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1</w:t>
            </w:r>
          </w:p>
          <w:p w14:paraId="29B9180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2</w:t>
            </w:r>
          </w:p>
        </w:tc>
        <w:tc>
          <w:tcPr>
            <w:tcW w:w="1589" w:type="pct"/>
            <w:tcBorders>
              <w:right w:val="single" w:sz="12" w:space="0" w:color="FFFFFF" w:themeColor="background1"/>
            </w:tcBorders>
            <w:shd w:val="clear" w:color="auto" w:fill="E7E6E6" w:themeFill="background2"/>
            <w:vAlign w:val="center"/>
            <w:hideMark/>
          </w:tcPr>
          <w:p w14:paraId="3CDB1CE8" w14:textId="77777777" w:rsidR="00073527" w:rsidRPr="00421F84" w:rsidRDefault="00073527" w:rsidP="003F72F4">
            <w:pPr>
              <w:spacing w:before="120" w:line="276" w:lineRule="auto"/>
              <w:rPr>
                <w:rFonts w:eastAsia="Times New Roman" w:cs="Times New Roman"/>
                <w:iCs/>
                <w:color w:val="000000"/>
                <w:sz w:val="20"/>
                <w:szCs w:val="20"/>
                <w:lang w:eastAsia="de-AT"/>
                <w:rPrChange w:id="273" w:author="Matthias Horn" w:date="2015-11-06T09:52:00Z">
                  <w:rPr>
                    <w:rFonts w:eastAsia="Times New Roman" w:cs="Times New Roman"/>
                    <w:i/>
                    <w:iCs/>
                    <w:color w:val="000000"/>
                    <w:sz w:val="20"/>
                    <w:szCs w:val="20"/>
                    <w:lang w:eastAsia="de-AT"/>
                  </w:rPr>
                </w:rPrChange>
              </w:rPr>
            </w:pPr>
            <w:r w:rsidRPr="00421F84">
              <w:rPr>
                <w:rFonts w:eastAsia="Times New Roman" w:cs="Times New Roman"/>
                <w:iCs/>
                <w:color w:val="000000"/>
                <w:sz w:val="20"/>
                <w:szCs w:val="20"/>
                <w:lang w:eastAsia="de-AT"/>
                <w:rPrChange w:id="274" w:author="Matthias Horn" w:date="2015-11-06T09:52:00Z">
                  <w:rPr>
                    <w:rFonts w:eastAsia="Times New Roman" w:cs="Times New Roman"/>
                    <w:i/>
                    <w:iCs/>
                    <w:color w:val="000000"/>
                    <w:sz w:val="20"/>
                    <w:szCs w:val="20"/>
                    <w:lang w:eastAsia="de-AT"/>
                  </w:rPr>
                </w:rPrChange>
              </w:rPr>
              <w:t>Rickettsiales</w:t>
            </w:r>
          </w:p>
          <w:p w14:paraId="3CF0C6C0"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p w14:paraId="7C057EC0"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tc>
        <w:tc>
          <w:tcPr>
            <w:tcW w:w="890" w:type="pct"/>
            <w:tcBorders>
              <w:left w:val="single" w:sz="12" w:space="0" w:color="FFFFFF" w:themeColor="background1"/>
            </w:tcBorders>
            <w:shd w:val="clear" w:color="auto" w:fill="E7E6E6" w:themeFill="background2"/>
            <w:noWrap/>
            <w:vAlign w:val="center"/>
            <w:hideMark/>
          </w:tcPr>
          <w:p w14:paraId="79DC8521" w14:textId="77777777" w:rsidR="00073527" w:rsidRPr="001F5109" w:rsidRDefault="00073527" w:rsidP="003F72F4">
            <w:pPr>
              <w:spacing w:before="120" w:line="276" w:lineRule="auto"/>
              <w:rPr>
                <w:rFonts w:eastAsia="Times New Roman" w:cs="Times New Roman"/>
                <w:i/>
                <w:iCs/>
                <w:color w:val="000000"/>
                <w:sz w:val="20"/>
                <w:szCs w:val="20"/>
                <w:lang w:eastAsia="de-AT"/>
              </w:rPr>
            </w:pPr>
          </w:p>
        </w:tc>
        <w:tc>
          <w:tcPr>
            <w:tcW w:w="694" w:type="pct"/>
            <w:shd w:val="clear" w:color="auto" w:fill="E7E6E6" w:themeFill="background2"/>
            <w:noWrap/>
            <w:vAlign w:val="center"/>
            <w:hideMark/>
          </w:tcPr>
          <w:p w14:paraId="1BEC4D15"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 </w:t>
            </w:r>
          </w:p>
          <w:p w14:paraId="5355EF7A"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 </w:t>
            </w:r>
          </w:p>
          <w:p w14:paraId="22D0F4C9"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 </w:t>
            </w:r>
          </w:p>
        </w:tc>
      </w:tr>
      <w:tr w:rsidR="004B37D8" w:rsidRPr="001F5109" w14:paraId="30177C63" w14:textId="77777777" w:rsidTr="003F72F4">
        <w:trPr>
          <w:cantSplit/>
          <w:trHeight w:val="372"/>
        </w:trPr>
        <w:tc>
          <w:tcPr>
            <w:tcW w:w="5000" w:type="pct"/>
            <w:gridSpan w:val="5"/>
            <w:shd w:val="clear" w:color="auto" w:fill="A5A5A5" w:themeFill="accent3"/>
            <w:noWrap/>
            <w:vAlign w:val="center"/>
            <w:hideMark/>
          </w:tcPr>
          <w:p w14:paraId="001B3D9E" w14:textId="77777777" w:rsidR="00073527" w:rsidRPr="001F5109" w:rsidRDefault="00073527" w:rsidP="003F72F4">
            <w:pPr>
              <w:jc w:val="cente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CT-Comp</w:t>
            </w:r>
          </w:p>
        </w:tc>
      </w:tr>
      <w:tr w:rsidR="00B41BDC" w:rsidRPr="001F5109" w14:paraId="69227EB2" w14:textId="77777777" w:rsidTr="00B41BDC">
        <w:trPr>
          <w:cnfStyle w:val="000000100000" w:firstRow="0" w:lastRow="0" w:firstColumn="0" w:lastColumn="0" w:oddVBand="0" w:evenVBand="0" w:oddHBand="1" w:evenHBand="0" w:firstRowFirstColumn="0" w:firstRowLastColumn="0" w:lastRowFirstColumn="0" w:lastRowLastColumn="0"/>
          <w:cantSplit/>
          <w:trHeight w:val="624"/>
        </w:trPr>
        <w:tc>
          <w:tcPr>
            <w:tcW w:w="1279" w:type="pct"/>
            <w:shd w:val="clear" w:color="auto" w:fill="E7E6E6" w:themeFill="background2"/>
            <w:noWrap/>
            <w:hideMark/>
          </w:tcPr>
          <w:p w14:paraId="100BBF55"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Acanthamoeba sp.</w:t>
            </w:r>
          </w:p>
          <w:p w14:paraId="2DB7C7D1"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Leptomyxa reticulata</w:t>
            </w:r>
          </w:p>
        </w:tc>
        <w:tc>
          <w:tcPr>
            <w:tcW w:w="548" w:type="pct"/>
            <w:shd w:val="clear" w:color="auto" w:fill="E7E6E6" w:themeFill="background2"/>
            <w:noWrap/>
            <w:hideMark/>
          </w:tcPr>
          <w:p w14:paraId="7E796FA5"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1</w:t>
            </w:r>
          </w:p>
          <w:p w14:paraId="13BCFB2A"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2</w:t>
            </w:r>
          </w:p>
        </w:tc>
        <w:tc>
          <w:tcPr>
            <w:tcW w:w="1589" w:type="pct"/>
            <w:tcBorders>
              <w:right w:val="single" w:sz="12" w:space="0" w:color="FFFFFF" w:themeColor="background1"/>
            </w:tcBorders>
            <w:shd w:val="clear" w:color="auto" w:fill="E7E6E6" w:themeFill="background2"/>
            <w:noWrap/>
            <w:hideMark/>
          </w:tcPr>
          <w:p w14:paraId="53FC353A"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p w14:paraId="0D92CA0A"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tc>
        <w:tc>
          <w:tcPr>
            <w:tcW w:w="890" w:type="pct"/>
            <w:tcBorders>
              <w:left w:val="single" w:sz="12" w:space="0" w:color="FFFFFF" w:themeColor="background1"/>
            </w:tcBorders>
            <w:shd w:val="clear" w:color="auto" w:fill="E7E6E6" w:themeFill="background2"/>
            <w:noWrap/>
            <w:hideMark/>
          </w:tcPr>
          <w:p w14:paraId="535D9E8C"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L. pneumophila SG 2-14</w:t>
            </w:r>
          </w:p>
        </w:tc>
        <w:tc>
          <w:tcPr>
            <w:tcW w:w="694" w:type="pct"/>
            <w:shd w:val="clear" w:color="auto" w:fill="E7E6E6" w:themeFill="background2"/>
            <w:noWrap/>
            <w:hideMark/>
          </w:tcPr>
          <w:p w14:paraId="4998548C"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1</w:t>
            </w:r>
          </w:p>
          <w:p w14:paraId="73F06A1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 </w:t>
            </w:r>
          </w:p>
        </w:tc>
      </w:tr>
      <w:tr w:rsidR="004B37D8" w:rsidRPr="001F5109" w14:paraId="5BE23DE1" w14:textId="77777777" w:rsidTr="003F72F4">
        <w:trPr>
          <w:cantSplit/>
          <w:trHeight w:val="372"/>
        </w:trPr>
        <w:tc>
          <w:tcPr>
            <w:tcW w:w="5000" w:type="pct"/>
            <w:gridSpan w:val="5"/>
            <w:shd w:val="clear" w:color="auto" w:fill="A5A5A5" w:themeFill="accent3"/>
            <w:noWrap/>
            <w:vAlign w:val="center"/>
            <w:hideMark/>
          </w:tcPr>
          <w:p w14:paraId="6B634F33" w14:textId="77777777" w:rsidR="00073527" w:rsidRPr="001F5109" w:rsidRDefault="00073527" w:rsidP="003F72F4">
            <w:pPr>
              <w:jc w:val="center"/>
              <w:rPr>
                <w:rFonts w:eastAsia="Times New Roman" w:cs="Times New Roman"/>
                <w:b/>
                <w:bCs/>
                <w:color w:val="000000"/>
                <w:sz w:val="20"/>
                <w:szCs w:val="20"/>
                <w:lang w:eastAsia="de-AT"/>
              </w:rPr>
            </w:pPr>
            <w:r w:rsidRPr="001F5109">
              <w:rPr>
                <w:rFonts w:eastAsia="Times New Roman" w:cs="Times New Roman"/>
                <w:b/>
                <w:bCs/>
                <w:color w:val="000000"/>
                <w:sz w:val="20"/>
                <w:szCs w:val="20"/>
                <w:lang w:eastAsia="de-AT"/>
              </w:rPr>
              <w:t>S</w:t>
            </w:r>
            <w:r w:rsidR="00E055AE" w:rsidRPr="001F5109">
              <w:rPr>
                <w:rFonts w:eastAsia="Times New Roman" w:cs="Times New Roman"/>
                <w:b/>
                <w:bCs/>
                <w:color w:val="000000"/>
                <w:sz w:val="20"/>
                <w:szCs w:val="20"/>
                <w:lang w:eastAsia="de-AT"/>
              </w:rPr>
              <w:t>how</w:t>
            </w:r>
          </w:p>
        </w:tc>
      </w:tr>
      <w:tr w:rsidR="00B41BDC" w:rsidRPr="001F5109" w14:paraId="56321A08" w14:textId="77777777" w:rsidTr="00B41BDC">
        <w:trPr>
          <w:cnfStyle w:val="000000100000" w:firstRow="0" w:lastRow="0" w:firstColumn="0" w:lastColumn="0" w:oddVBand="0" w:evenVBand="0" w:oddHBand="1" w:evenHBand="0" w:firstRowFirstColumn="0" w:firstRowLastColumn="0" w:lastRowFirstColumn="0" w:lastRowLastColumn="0"/>
          <w:cantSplit/>
          <w:trHeight w:val="288"/>
        </w:trPr>
        <w:tc>
          <w:tcPr>
            <w:tcW w:w="1279" w:type="pct"/>
            <w:shd w:val="clear" w:color="auto" w:fill="E7E6E6" w:themeFill="background2"/>
            <w:noWrap/>
            <w:vAlign w:val="center"/>
            <w:hideMark/>
          </w:tcPr>
          <w:p w14:paraId="116CBF60"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tc>
        <w:tc>
          <w:tcPr>
            <w:tcW w:w="548" w:type="pct"/>
            <w:shd w:val="clear" w:color="auto" w:fill="E7E6E6" w:themeFill="background2"/>
            <w:noWrap/>
            <w:vAlign w:val="center"/>
            <w:hideMark/>
          </w:tcPr>
          <w:p w14:paraId="13F6892A"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tc>
        <w:tc>
          <w:tcPr>
            <w:tcW w:w="1589" w:type="pct"/>
            <w:tcBorders>
              <w:right w:val="single" w:sz="12" w:space="0" w:color="FFFFFF" w:themeColor="background1"/>
            </w:tcBorders>
            <w:shd w:val="clear" w:color="auto" w:fill="E7E6E6" w:themeFill="background2"/>
            <w:noWrap/>
            <w:vAlign w:val="center"/>
            <w:hideMark/>
          </w:tcPr>
          <w:p w14:paraId="73F8C81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w:t>
            </w:r>
          </w:p>
        </w:tc>
        <w:tc>
          <w:tcPr>
            <w:tcW w:w="890" w:type="pct"/>
            <w:tcBorders>
              <w:left w:val="single" w:sz="12" w:space="0" w:color="FFFFFF" w:themeColor="background1"/>
            </w:tcBorders>
            <w:shd w:val="clear" w:color="auto" w:fill="E7E6E6" w:themeFill="background2"/>
            <w:noWrap/>
            <w:vAlign w:val="center"/>
            <w:hideMark/>
          </w:tcPr>
          <w:p w14:paraId="2A208D78"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L. pneumophila SG 2-14</w:t>
            </w:r>
          </w:p>
        </w:tc>
        <w:tc>
          <w:tcPr>
            <w:tcW w:w="694" w:type="pct"/>
            <w:shd w:val="clear" w:color="auto" w:fill="E7E6E6" w:themeFill="background2"/>
            <w:noWrap/>
            <w:vAlign w:val="center"/>
            <w:hideMark/>
          </w:tcPr>
          <w:p w14:paraId="3DE00524" w14:textId="77777777" w:rsidR="00073527" w:rsidRPr="001F5109" w:rsidRDefault="00073527" w:rsidP="003F72F4">
            <w:pPr>
              <w:spacing w:before="120" w:line="276" w:lineRule="auto"/>
              <w:rPr>
                <w:rFonts w:eastAsia="Times New Roman" w:cs="Times New Roman"/>
                <w:i/>
                <w:iCs/>
                <w:color w:val="000000"/>
                <w:sz w:val="20"/>
                <w:szCs w:val="20"/>
                <w:lang w:eastAsia="de-AT"/>
              </w:rPr>
            </w:pPr>
            <w:r w:rsidRPr="001F5109">
              <w:rPr>
                <w:rFonts w:eastAsia="Times New Roman" w:cs="Times New Roman"/>
                <w:i/>
                <w:iCs/>
                <w:color w:val="000000"/>
                <w:sz w:val="20"/>
                <w:szCs w:val="20"/>
                <w:lang w:eastAsia="de-AT"/>
              </w:rPr>
              <w:t>1</w:t>
            </w:r>
          </w:p>
        </w:tc>
      </w:tr>
      <w:tr w:rsidR="00171FB0" w:rsidRPr="001F5109" w14:paraId="34ADE68D" w14:textId="77777777" w:rsidTr="00171FB0">
        <w:trPr>
          <w:cnfStyle w:val="010000000000" w:firstRow="0" w:lastRow="1" w:firstColumn="0" w:lastColumn="0" w:oddVBand="0" w:evenVBand="0" w:oddHBand="0" w:evenHBand="0" w:firstRowFirstColumn="0" w:firstRowLastColumn="0" w:lastRowFirstColumn="0" w:lastRowLastColumn="0"/>
          <w:cantSplit/>
          <w:trHeight w:val="340"/>
        </w:trPr>
        <w:tc>
          <w:tcPr>
            <w:tcW w:w="1279" w:type="pct"/>
            <w:shd w:val="clear" w:color="auto" w:fill="D0CECE" w:themeFill="background2" w:themeFillShade="E6"/>
            <w:noWrap/>
            <w:vAlign w:val="center"/>
            <w:hideMark/>
          </w:tcPr>
          <w:p w14:paraId="5B1D8A95" w14:textId="77777777" w:rsidR="00073527" w:rsidRPr="001F5109" w:rsidRDefault="00073527" w:rsidP="003F72F4">
            <w:pPr>
              <w:rPr>
                <w:rFonts w:eastAsia="Times New Roman" w:cs="Times New Roman"/>
                <w:color w:val="000000"/>
                <w:sz w:val="20"/>
                <w:szCs w:val="20"/>
                <w:lang w:eastAsia="de-AT"/>
              </w:rPr>
            </w:pPr>
            <w:r w:rsidRPr="001F5109">
              <w:rPr>
                <w:rFonts w:eastAsia="Times New Roman" w:cs="Times New Roman"/>
                <w:color w:val="000000"/>
                <w:sz w:val="20"/>
                <w:szCs w:val="20"/>
                <w:lang w:eastAsia="de-AT"/>
              </w:rPr>
              <w:t>Total</w:t>
            </w:r>
          </w:p>
        </w:tc>
        <w:tc>
          <w:tcPr>
            <w:tcW w:w="548" w:type="pct"/>
            <w:shd w:val="clear" w:color="auto" w:fill="D0CECE" w:themeFill="background2" w:themeFillShade="E6"/>
            <w:noWrap/>
            <w:vAlign w:val="center"/>
            <w:hideMark/>
          </w:tcPr>
          <w:p w14:paraId="175A62A1" w14:textId="77777777" w:rsidR="00073527" w:rsidRPr="001F5109" w:rsidRDefault="00073527" w:rsidP="003F72F4">
            <w:pPr>
              <w:rPr>
                <w:rFonts w:eastAsia="Times New Roman" w:cs="Times New Roman"/>
                <w:color w:val="000000"/>
                <w:sz w:val="20"/>
                <w:szCs w:val="20"/>
                <w:lang w:eastAsia="de-AT"/>
              </w:rPr>
            </w:pPr>
            <w:r w:rsidRPr="001F5109">
              <w:rPr>
                <w:rFonts w:eastAsia="Times New Roman" w:cs="Times New Roman"/>
                <w:color w:val="000000"/>
                <w:sz w:val="20"/>
                <w:szCs w:val="20"/>
                <w:lang w:eastAsia="de-AT"/>
              </w:rPr>
              <w:t>26</w:t>
            </w:r>
          </w:p>
        </w:tc>
        <w:tc>
          <w:tcPr>
            <w:tcW w:w="1589" w:type="pct"/>
            <w:tcBorders>
              <w:right w:val="single" w:sz="12" w:space="0" w:color="FFFFFF" w:themeColor="background1"/>
            </w:tcBorders>
            <w:shd w:val="clear" w:color="auto" w:fill="D0CECE" w:themeFill="background2" w:themeFillShade="E6"/>
            <w:noWrap/>
            <w:vAlign w:val="center"/>
            <w:hideMark/>
          </w:tcPr>
          <w:p w14:paraId="01866E91" w14:textId="77777777" w:rsidR="00073527" w:rsidRPr="001F5109" w:rsidRDefault="00073527" w:rsidP="003F72F4">
            <w:pPr>
              <w:rPr>
                <w:rFonts w:eastAsia="Times New Roman" w:cs="Times New Roman"/>
                <w:color w:val="000000"/>
                <w:sz w:val="20"/>
                <w:szCs w:val="20"/>
                <w:lang w:eastAsia="de-AT"/>
              </w:rPr>
            </w:pPr>
            <w:r w:rsidRPr="001F5109">
              <w:rPr>
                <w:rFonts w:eastAsia="Times New Roman" w:cs="Times New Roman"/>
                <w:color w:val="000000"/>
                <w:sz w:val="20"/>
                <w:szCs w:val="20"/>
                <w:lang w:eastAsia="de-AT"/>
              </w:rPr>
              <w:t>3</w:t>
            </w:r>
          </w:p>
        </w:tc>
        <w:tc>
          <w:tcPr>
            <w:tcW w:w="890" w:type="pct"/>
            <w:tcBorders>
              <w:left w:val="single" w:sz="12" w:space="0" w:color="FFFFFF" w:themeColor="background1"/>
            </w:tcBorders>
            <w:shd w:val="clear" w:color="auto" w:fill="D0CECE" w:themeFill="background2" w:themeFillShade="E6"/>
            <w:noWrap/>
            <w:vAlign w:val="center"/>
            <w:hideMark/>
          </w:tcPr>
          <w:p w14:paraId="1D4C6D5F" w14:textId="77777777" w:rsidR="00073527" w:rsidRPr="001F5109" w:rsidRDefault="00073527" w:rsidP="003F72F4">
            <w:pPr>
              <w:rPr>
                <w:rFonts w:eastAsia="Times New Roman" w:cs="Times New Roman"/>
                <w:color w:val="000000"/>
                <w:sz w:val="20"/>
                <w:szCs w:val="20"/>
                <w:lang w:eastAsia="de-AT"/>
              </w:rPr>
            </w:pPr>
            <w:r w:rsidRPr="001F5109">
              <w:rPr>
                <w:rFonts w:eastAsia="Times New Roman" w:cs="Times New Roman"/>
                <w:color w:val="000000"/>
                <w:sz w:val="20"/>
                <w:szCs w:val="20"/>
                <w:lang w:eastAsia="de-AT"/>
              </w:rPr>
              <w:t>6</w:t>
            </w:r>
          </w:p>
        </w:tc>
        <w:tc>
          <w:tcPr>
            <w:tcW w:w="694" w:type="pct"/>
            <w:shd w:val="clear" w:color="auto" w:fill="D0CECE" w:themeFill="background2" w:themeFillShade="E6"/>
            <w:noWrap/>
            <w:vAlign w:val="center"/>
            <w:hideMark/>
          </w:tcPr>
          <w:p w14:paraId="180C8DF0" w14:textId="77777777" w:rsidR="00073527" w:rsidRPr="001F5109" w:rsidRDefault="00073527" w:rsidP="003F72F4">
            <w:pPr>
              <w:rPr>
                <w:rFonts w:eastAsia="Times New Roman" w:cs="Times New Roman"/>
                <w:color w:val="000000"/>
                <w:sz w:val="20"/>
                <w:szCs w:val="20"/>
                <w:lang w:eastAsia="de-AT"/>
              </w:rPr>
            </w:pPr>
          </w:p>
        </w:tc>
      </w:tr>
    </w:tbl>
    <w:p w14:paraId="0E726D74" w14:textId="77777777" w:rsidR="00CE7C0C" w:rsidRPr="00355555" w:rsidRDefault="00CE7C0C" w:rsidP="00355555">
      <w:pPr>
        <w:spacing w:after="0" w:line="240" w:lineRule="exact"/>
        <w:contextualSpacing/>
      </w:pPr>
      <w:r w:rsidRPr="001F5109">
        <w:rPr>
          <w:noProof/>
          <w:lang w:val="en-US"/>
        </w:rPr>
        <w:lastRenderedPageBreak/>
        <mc:AlternateContent>
          <mc:Choice Requires="wps">
            <w:drawing>
              <wp:anchor distT="0" distB="0" distL="114300" distR="114300" simplePos="0" relativeHeight="251660288" behindDoc="0" locked="0" layoutInCell="1" allowOverlap="1" wp14:anchorId="56DDBC24" wp14:editId="13878DBB">
                <wp:simplePos x="0" y="0"/>
                <wp:positionH relativeFrom="column">
                  <wp:posOffset>0</wp:posOffset>
                </wp:positionH>
                <wp:positionV relativeFrom="paragraph">
                  <wp:posOffset>3156585</wp:posOffset>
                </wp:positionV>
                <wp:extent cx="5669280" cy="297815"/>
                <wp:effectExtent l="0" t="0" r="7620" b="6985"/>
                <wp:wrapSquare wrapText="bothSides"/>
                <wp:docPr id="1" name="Textfeld 1"/>
                <wp:cNvGraphicFramePr/>
                <a:graphic xmlns:a="http://schemas.openxmlformats.org/drawingml/2006/main">
                  <a:graphicData uri="http://schemas.microsoft.com/office/word/2010/wordprocessingShape">
                    <wps:wsp>
                      <wps:cNvSpPr txBox="1"/>
                      <wps:spPr>
                        <a:xfrm>
                          <a:off x="0" y="0"/>
                          <a:ext cx="5669280" cy="297815"/>
                        </a:xfrm>
                        <a:prstGeom prst="rect">
                          <a:avLst/>
                        </a:prstGeom>
                        <a:solidFill>
                          <a:prstClr val="white"/>
                        </a:solidFill>
                        <a:ln>
                          <a:noFill/>
                        </a:ln>
                        <a:effectLst/>
                      </wps:spPr>
                      <wps:txbx>
                        <w:txbxContent>
                          <w:p w14:paraId="24D975AA" w14:textId="77777777" w:rsidR="00D033E5" w:rsidRPr="006E1699" w:rsidRDefault="00D033E5" w:rsidP="005C652B">
                            <w:pPr>
                              <w:pStyle w:val="Caption"/>
                              <w:rPr>
                                <w:b w:val="0"/>
                                <w:color w:val="auto"/>
                                <w:sz w:val="22"/>
                                <w:lang w:val="en-GB"/>
                              </w:rPr>
                            </w:pPr>
                            <w:bookmarkStart w:id="275" w:name="_Ref427666890"/>
                            <w:bookmarkStart w:id="276" w:name="_Toc427760238"/>
                            <w:r w:rsidRPr="00E4280E">
                              <w:rPr>
                                <w:color w:val="auto"/>
                                <w:sz w:val="22"/>
                                <w:lang w:val="en-US"/>
                              </w:rPr>
                              <w:t xml:space="preserve">Figure </w:t>
                            </w:r>
                            <w:r w:rsidRPr="00E4280E">
                              <w:rPr>
                                <w:color w:val="auto"/>
                                <w:sz w:val="22"/>
                                <w:lang w:val="en-US"/>
                              </w:rPr>
                              <w:fldChar w:fldCharType="begin"/>
                            </w:r>
                            <w:r w:rsidRPr="00E4280E">
                              <w:rPr>
                                <w:color w:val="auto"/>
                                <w:sz w:val="22"/>
                                <w:lang w:val="en-US"/>
                              </w:rPr>
                              <w:instrText xml:space="preserve"> SEQ Figure \* ARABIC </w:instrText>
                            </w:r>
                            <w:r w:rsidRPr="00E4280E">
                              <w:rPr>
                                <w:color w:val="auto"/>
                                <w:sz w:val="22"/>
                                <w:lang w:val="en-US"/>
                              </w:rPr>
                              <w:fldChar w:fldCharType="separate"/>
                            </w:r>
                            <w:r>
                              <w:rPr>
                                <w:noProof/>
                                <w:color w:val="auto"/>
                                <w:sz w:val="22"/>
                                <w:lang w:val="en-US"/>
                              </w:rPr>
                              <w:t>1</w:t>
                            </w:r>
                            <w:r w:rsidRPr="00E4280E">
                              <w:rPr>
                                <w:color w:val="auto"/>
                                <w:sz w:val="22"/>
                                <w:lang w:val="en-US"/>
                              </w:rPr>
                              <w:fldChar w:fldCharType="end"/>
                            </w:r>
                            <w:bookmarkEnd w:id="275"/>
                            <w:r w:rsidRPr="00E4280E">
                              <w:rPr>
                                <w:color w:val="auto"/>
                                <w:sz w:val="22"/>
                                <w:lang w:val="en-US"/>
                              </w:rPr>
                              <w:t>.</w:t>
                            </w:r>
                            <w:r w:rsidRPr="00564690">
                              <w:rPr>
                                <w:lang w:val="en-GB"/>
                              </w:rPr>
                              <w:t xml:space="preserve"> </w:t>
                            </w:r>
                            <w:r w:rsidRPr="00564690">
                              <w:rPr>
                                <w:b w:val="0"/>
                                <w:color w:val="auto"/>
                                <w:sz w:val="22"/>
                                <w:lang w:val="en-GB"/>
                              </w:rPr>
                              <w:t xml:space="preserve">Number of </w:t>
                            </w:r>
                            <w:r w:rsidRPr="00564690">
                              <w:rPr>
                                <w:b w:val="0"/>
                                <w:i/>
                                <w:color w:val="auto"/>
                                <w:sz w:val="22"/>
                                <w:lang w:val="en-GB"/>
                              </w:rPr>
                              <w:t xml:space="preserve">Legionella </w:t>
                            </w:r>
                            <w:r w:rsidRPr="00564690">
                              <w:rPr>
                                <w:b w:val="0"/>
                                <w:color w:val="auto"/>
                                <w:sz w:val="22"/>
                                <w:lang w:val="en-GB"/>
                              </w:rPr>
                              <w:t>positive samples in relation to the investigated sample volume.</w:t>
                            </w:r>
                            <w:bookmarkEnd w:id="2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DBC24" id="_x0000_t202" coordsize="21600,21600" o:spt="202" path="m0,0l0,21600,21600,21600,21600,0xe">
                <v:stroke joinstyle="miter"/>
                <v:path gradientshapeok="t" o:connecttype="rect"/>
              </v:shapetype>
              <v:shape id="Textfeld_x0020_1" o:spid="_x0000_s1026" type="#_x0000_t202" style="position:absolute;margin-left:0;margin-top:248.55pt;width:446.4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" stroked="f">
                <v:textbox style="mso-fit-shape-to-text:t" inset="0,0,0,0">
                  <w:txbxContent>
                    <w:p w14:paraId="24D975AA" w14:textId="77777777" w:rsidR="00D033E5" w:rsidRPr="006E1699" w:rsidRDefault="00D033E5" w:rsidP="005C652B">
                      <w:pPr>
                        <w:pStyle w:val="Caption"/>
                        <w:rPr>
                          <w:b w:val="0"/>
                          <w:color w:val="auto"/>
                          <w:sz w:val="22"/>
                          <w:lang w:val="en-GB"/>
                        </w:rPr>
                      </w:pPr>
                      <w:bookmarkStart w:id="277" w:name="_Ref427666890"/>
                      <w:bookmarkStart w:id="278" w:name="_Toc427760238"/>
                      <w:r w:rsidRPr="00E4280E">
                        <w:rPr>
                          <w:color w:val="auto"/>
                          <w:sz w:val="22"/>
                          <w:lang w:val="en-US"/>
                        </w:rPr>
                        <w:t xml:space="preserve">Figure </w:t>
                      </w:r>
                      <w:r w:rsidRPr="00E4280E">
                        <w:rPr>
                          <w:color w:val="auto"/>
                          <w:sz w:val="22"/>
                          <w:lang w:val="en-US"/>
                        </w:rPr>
                        <w:fldChar w:fldCharType="begin"/>
                      </w:r>
                      <w:r w:rsidRPr="00E4280E">
                        <w:rPr>
                          <w:color w:val="auto"/>
                          <w:sz w:val="22"/>
                          <w:lang w:val="en-US"/>
                        </w:rPr>
                        <w:instrText xml:space="preserve"> SEQ Figure \* ARABIC </w:instrText>
                      </w:r>
                      <w:r w:rsidRPr="00E4280E">
                        <w:rPr>
                          <w:color w:val="auto"/>
                          <w:sz w:val="22"/>
                          <w:lang w:val="en-US"/>
                        </w:rPr>
                        <w:fldChar w:fldCharType="separate"/>
                      </w:r>
                      <w:r>
                        <w:rPr>
                          <w:noProof/>
                          <w:color w:val="auto"/>
                          <w:sz w:val="22"/>
                          <w:lang w:val="en-US"/>
                        </w:rPr>
                        <w:t>1</w:t>
                      </w:r>
                      <w:r w:rsidRPr="00E4280E">
                        <w:rPr>
                          <w:color w:val="auto"/>
                          <w:sz w:val="22"/>
                          <w:lang w:val="en-US"/>
                        </w:rPr>
                        <w:fldChar w:fldCharType="end"/>
                      </w:r>
                      <w:bookmarkEnd w:id="277"/>
                      <w:r w:rsidRPr="00E4280E">
                        <w:rPr>
                          <w:color w:val="auto"/>
                          <w:sz w:val="22"/>
                          <w:lang w:val="en-US"/>
                        </w:rPr>
                        <w:t>.</w:t>
                      </w:r>
                      <w:r w:rsidRPr="00564690">
                        <w:rPr>
                          <w:lang w:val="en-GB"/>
                        </w:rPr>
                        <w:t xml:space="preserve"> </w:t>
                      </w:r>
                      <w:r w:rsidRPr="00564690">
                        <w:rPr>
                          <w:b w:val="0"/>
                          <w:color w:val="auto"/>
                          <w:sz w:val="22"/>
                          <w:lang w:val="en-GB"/>
                        </w:rPr>
                        <w:t xml:space="preserve">Number of </w:t>
                      </w:r>
                      <w:r w:rsidRPr="00564690">
                        <w:rPr>
                          <w:b w:val="0"/>
                          <w:i/>
                          <w:color w:val="auto"/>
                          <w:sz w:val="22"/>
                          <w:lang w:val="en-GB"/>
                        </w:rPr>
                        <w:t xml:space="preserve">Legionella </w:t>
                      </w:r>
                      <w:r w:rsidRPr="00564690">
                        <w:rPr>
                          <w:b w:val="0"/>
                          <w:color w:val="auto"/>
                          <w:sz w:val="22"/>
                          <w:lang w:val="en-GB"/>
                        </w:rPr>
                        <w:t>positive samples in relation to the investigated sample volume.</w:t>
                      </w:r>
                      <w:bookmarkEnd w:id="278"/>
                    </w:p>
                  </w:txbxContent>
                </v:textbox>
                <w10:wrap type="square"/>
              </v:shape>
            </w:pict>
          </mc:Fallback>
        </mc:AlternateContent>
      </w:r>
      <w:r w:rsidRPr="001F5109">
        <w:rPr>
          <w:noProof/>
          <w:lang w:val="en-US"/>
        </w:rPr>
        <w:drawing>
          <wp:anchor distT="0" distB="0" distL="114300" distR="114300" simplePos="0" relativeHeight="251659264" behindDoc="0" locked="0" layoutInCell="1" allowOverlap="1" wp14:anchorId="5254F63B" wp14:editId="20771139">
            <wp:simplePos x="898525" y="-2041525"/>
            <wp:positionH relativeFrom="margin">
              <wp:align>left</wp:align>
            </wp:positionH>
            <wp:positionV relativeFrom="margin">
              <wp:align>top</wp:align>
            </wp:positionV>
            <wp:extent cx="5669280" cy="3060065"/>
            <wp:effectExtent l="0" t="0" r="7620" b="698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ionella_investigated ml.tif"/>
                    <pic:cNvPicPr/>
                  </pic:nvPicPr>
                  <pic:blipFill>
                    <a:blip r:embed="rId8">
                      <a:extLst>
                        <a:ext uri="{28A0092B-C50C-407E-A947-70E740481C1C}">
                          <a14:useLocalDpi xmlns:a14="http://schemas.microsoft.com/office/drawing/2010/main" val="0"/>
                        </a:ext>
                      </a:extLst>
                    </a:blip>
                    <a:stretch>
                      <a:fillRect/>
                    </a:stretch>
                  </pic:blipFill>
                  <pic:spPr>
                    <a:xfrm>
                      <a:off x="0" y="0"/>
                      <a:ext cx="5669280" cy="3060065"/>
                    </a:xfrm>
                    <a:prstGeom prst="rect">
                      <a:avLst/>
                    </a:prstGeom>
                  </pic:spPr>
                </pic:pic>
              </a:graphicData>
            </a:graphic>
          </wp:anchor>
        </w:drawing>
      </w:r>
      <w:bookmarkEnd w:id="265"/>
    </w:p>
    <w:sectPr w:rsidR="00CE7C0C" w:rsidRPr="00355555" w:rsidSect="00370EC1">
      <w:footerReference w:type="default" r:id="rId9"/>
      <w:footnotePr>
        <w:pos w:val="beneathText"/>
        <w:numFmt w:val="lowerLetter"/>
      </w:footnotePr>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walochnik" w:date="2015-09-30T15:50:00Z" w:initials="jw">
    <w:p w14:paraId="3C4855FC" w14:textId="77777777" w:rsidR="00D033E5" w:rsidRDefault="00D033E5">
      <w:pPr>
        <w:pStyle w:val="CommentText"/>
      </w:pPr>
      <w:r>
        <w:rPr>
          <w:rStyle w:val="CommentReference"/>
        </w:rPr>
        <w:annotationRef/>
      </w:r>
      <w:r>
        <w:t xml:space="preserve">presented at the Hygienefortbildungstag des Österreichischen Gesundheits- und Krankenpflegeverbands, 2013 UND </w:t>
      </w:r>
    </w:p>
    <w:p w14:paraId="3E178907" w14:textId="77777777" w:rsidR="00D033E5" w:rsidRPr="00D45A54" w:rsidRDefault="00D033E5">
      <w:pPr>
        <w:pStyle w:val="CommentText"/>
        <w:rPr>
          <w:lang w:val="en-US"/>
        </w:rPr>
      </w:pPr>
      <w:r w:rsidRPr="00D45A54">
        <w:rPr>
          <w:lang w:val="en-US"/>
        </w:rPr>
        <w:t>am international Hospital Hygiene Congress on 13th and 14th October 2010 in Villach</w:t>
      </w:r>
    </w:p>
    <w:p w14:paraId="27F09B46" w14:textId="77777777" w:rsidR="00D033E5" w:rsidRPr="00D45A54" w:rsidRDefault="00D033E5">
      <w:pPr>
        <w:pStyle w:val="CommentText"/>
        <w:rPr>
          <w:lang w:val="en-US"/>
        </w:rPr>
      </w:pPr>
    </w:p>
    <w:p w14:paraId="54819C14" w14:textId="77777777" w:rsidR="00D033E5" w:rsidRDefault="00D033E5">
      <w:pPr>
        <w:pStyle w:val="CommentText"/>
      </w:pPr>
      <w:r>
        <w:t xml:space="preserve">Zeitungsmeldung: </w:t>
      </w:r>
      <w:hyperlink r:id="rId1" w:history="1">
        <w:r w:rsidRPr="00710BD8">
          <w:rPr>
            <w:rStyle w:val="Hyperlink"/>
          </w:rPr>
          <w:t>http://diepresse.com/home/panorama/oesterreich/325988/Wien_Legionellen_Erkrankungen-in-der-Rudolfsstiftung</w:t>
        </w:r>
      </w:hyperlink>
      <w:r>
        <w:t xml:space="preserve"> </w:t>
      </w:r>
    </w:p>
  </w:comment>
  <w:comment w:id="27" w:author="Matthias Horn" w:date="2015-11-06T09:50:00Z" w:initials="MH">
    <w:p w14:paraId="0B4D8855" w14:textId="77777777" w:rsidR="00D033E5" w:rsidRPr="00421F84" w:rsidRDefault="00D033E5">
      <w:pPr>
        <w:pStyle w:val="CommentText"/>
        <w:rPr>
          <w:lang w:val="en-US"/>
        </w:rPr>
      </w:pPr>
      <w:r>
        <w:rPr>
          <w:rStyle w:val="CommentReference"/>
        </w:rPr>
        <w:annotationRef/>
      </w:r>
      <w:r w:rsidRPr="00421F84">
        <w:rPr>
          <w:lang w:val="en-US"/>
        </w:rPr>
        <w:t>Allen: very brief method details, refer to previous p</w:t>
      </w:r>
      <w:r>
        <w:rPr>
          <w:lang w:val="en-US"/>
        </w:rPr>
        <w:t>apers as much as possible</w:t>
      </w:r>
    </w:p>
  </w:comment>
  <w:comment w:id="109" w:author="Matthias Horn" w:date="2015-11-06T09:28:00Z" w:initials="MH">
    <w:p w14:paraId="3873C8EC" w14:textId="29392FAA" w:rsidR="00D033E5" w:rsidRPr="007D5BFC" w:rsidRDefault="00D033E5">
      <w:pPr>
        <w:pStyle w:val="CommentText"/>
        <w:rPr>
          <w:lang w:val="en-US"/>
        </w:rPr>
      </w:pPr>
      <w:r>
        <w:rPr>
          <w:rStyle w:val="CommentReference"/>
        </w:rPr>
        <w:annotationRef/>
      </w:r>
      <w:hyperlink r:id="rId2" w:history="1">
        <w:r w:rsidRPr="007D5BFC">
          <w:rPr>
            <w:rStyle w:val="Hyperlink"/>
            <w:lang w:val="en-US"/>
          </w:rPr>
          <w:t>http://www.nature.com/ismej/journal/v8/n8/full/ismej20145a.html</w:t>
        </w:r>
      </w:hyperlink>
      <w:r w:rsidRPr="007D5BFC">
        <w:rPr>
          <w:lang w:val="en-US"/>
        </w:rPr>
        <w:t xml:space="preserve"> </w:t>
      </w:r>
    </w:p>
  </w:comment>
  <w:comment w:id="111" w:author="uscheikl" w:date="2015-10-08T09:53:00Z" w:initials="u">
    <w:p w14:paraId="4CEFC75F" w14:textId="77777777" w:rsidR="00D033E5" w:rsidRDefault="00D033E5" w:rsidP="00C14DC2">
      <w:pPr>
        <w:pStyle w:val="CommentText"/>
      </w:pPr>
      <w:r>
        <w:rPr>
          <w:rStyle w:val="CommentReference"/>
        </w:rPr>
        <w:annotationRef/>
      </w:r>
      <w:r>
        <w:t>wird noch von Prof. Kundi geprüft! Zu wenig Daten für eine sinnvolle stat. Analyse, außer bei den Amöben und da war anscheinend nix signifikant…</w:t>
      </w:r>
    </w:p>
  </w:comment>
  <w:comment w:id="112" w:author="uscheikl" w:date="2015-10-08T09:53:00Z" w:initials="u">
    <w:p w14:paraId="25C065D9" w14:textId="77777777" w:rsidR="00D033E5" w:rsidRDefault="00D033E5" w:rsidP="00876A14">
      <w:pPr>
        <w:pStyle w:val="CommentText"/>
      </w:pPr>
      <w:r>
        <w:rPr>
          <w:rStyle w:val="CommentReference"/>
        </w:rPr>
        <w:annotationRef/>
      </w:r>
      <w:r>
        <w:t xml:space="preserve">wird noch von Prof. Kundi geprüft!! Chi² test </w:t>
      </w:r>
      <w:r>
        <w:sym w:font="Wingdings" w:char="F0E0"/>
      </w:r>
      <w:r>
        <w:t xml:space="preserve"> McNemar (verbundene Stichproben – in einem KT und Zellen &lt;5)</w:t>
      </w:r>
    </w:p>
  </w:comment>
  <w:comment w:id="113" w:author="uscheikl" w:date="2015-10-08T09:53:00Z" w:initials="u">
    <w:p w14:paraId="6110039B" w14:textId="77777777" w:rsidR="00D033E5" w:rsidRDefault="00D033E5">
      <w:pPr>
        <w:pStyle w:val="CommentText"/>
      </w:pPr>
      <w:r>
        <w:rPr>
          <w:rStyle w:val="CommentReference"/>
        </w:rPr>
        <w:annotationRef/>
      </w:r>
      <w:r>
        <w:t>wird noch von Prof. Kundi geprüft!</w:t>
      </w:r>
      <w:r>
        <w:rPr>
          <w:rFonts w:ascii="Arial" w:hAnsi="Arial" w:cs="Arial"/>
          <w:color w:val="000000"/>
          <w:sz w:val="14"/>
          <w:szCs w:val="14"/>
        </w:rPr>
        <w:t xml:space="preserve">Mit </w:t>
      </w:r>
      <w:r w:rsidRPr="00A87721">
        <w:rPr>
          <w:rFonts w:ascii="Arial" w:hAnsi="Arial" w:cs="Arial"/>
          <w:color w:val="000000"/>
          <w:sz w:val="14"/>
          <w:szCs w:val="14"/>
        </w:rPr>
        <w:t>Exakte</w:t>
      </w:r>
      <w:r>
        <w:rPr>
          <w:rFonts w:ascii="Arial" w:hAnsi="Arial" w:cs="Arial"/>
          <w:color w:val="000000"/>
          <w:sz w:val="14"/>
          <w:szCs w:val="14"/>
        </w:rPr>
        <w:t>m</w:t>
      </w:r>
      <w:r w:rsidRPr="00A87721">
        <w:rPr>
          <w:rFonts w:ascii="Arial" w:hAnsi="Arial" w:cs="Arial"/>
          <w:color w:val="000000"/>
          <w:sz w:val="14"/>
          <w:szCs w:val="14"/>
        </w:rPr>
        <w:t xml:space="preserve"> Test nach Fisher</w:t>
      </w:r>
      <w:r>
        <w:rPr>
          <w:rFonts w:ascii="Arial" w:hAnsi="Arial" w:cs="Arial"/>
          <w:color w:val="000000"/>
          <w:sz w:val="14"/>
          <w:szCs w:val="14"/>
        </w:rPr>
        <w:t xml:space="preserve"> (bzw. Chi²) signif. häufiger als in CT-Hos2 (p=0.03)</w:t>
      </w:r>
    </w:p>
  </w:comment>
  <w:comment w:id="119" w:author="Matthias Horn" w:date="2015-11-06T09:48:00Z" w:initials="MH">
    <w:p w14:paraId="3E673FFA" w14:textId="56304C68" w:rsidR="00D033E5" w:rsidRPr="006A0973" w:rsidRDefault="00D033E5">
      <w:pPr>
        <w:pStyle w:val="CommentText"/>
        <w:rPr>
          <w:lang w:val="en-US"/>
        </w:rPr>
      </w:pPr>
      <w:r>
        <w:rPr>
          <w:rStyle w:val="CommentReference"/>
        </w:rPr>
        <w:annotationRef/>
      </w:r>
      <w:r w:rsidRPr="006A0973">
        <w:rPr>
          <w:lang w:val="en-US"/>
        </w:rPr>
        <w:t>Allen: correct? Provide details on classification</w:t>
      </w:r>
      <w:r>
        <w:rPr>
          <w:lang w:val="en-US"/>
        </w:rPr>
        <w:t>, ideally at species level. Provide total as well as separate numbers for CT-Hos1 and CT-Hos2</w:t>
      </w:r>
    </w:p>
  </w:comment>
  <w:comment w:id="144" w:author="uscheikl" w:date="2015-10-08T09:55:00Z" w:initials="u">
    <w:p w14:paraId="1A0E3E87" w14:textId="77777777" w:rsidR="00D033E5" w:rsidRDefault="00D033E5">
      <w:pPr>
        <w:pStyle w:val="CommentText"/>
      </w:pPr>
      <w:r>
        <w:rPr>
          <w:rStyle w:val="CommentReference"/>
        </w:rPr>
        <w:annotationRef/>
      </w:r>
      <w:r>
        <w:t>Allen: ist das belegt?</w:t>
      </w:r>
    </w:p>
  </w:comment>
  <w:comment w:id="158" w:author="Matthias Horn" w:date="2015-11-06T10:15:00Z" w:initials="MH">
    <w:p w14:paraId="5C00BE34" w14:textId="03FC830F" w:rsidR="00D033E5" w:rsidRPr="007D5BFC" w:rsidRDefault="00D033E5">
      <w:pPr>
        <w:pStyle w:val="CommentText"/>
        <w:rPr>
          <w:lang w:val="en-US"/>
        </w:rPr>
      </w:pPr>
      <w:r>
        <w:rPr>
          <w:rStyle w:val="CommentReference"/>
        </w:rPr>
        <w:annotationRef/>
      </w:r>
      <w:r w:rsidRPr="007D5BFC">
        <w:rPr>
          <w:lang w:val="en-US"/>
        </w:rPr>
        <w:t>Alle: please update</w:t>
      </w:r>
    </w:p>
  </w:comment>
  <w:comment w:id="171" w:author="Matthias Horn" w:date="2015-11-06T10:21:00Z" w:initials="MH">
    <w:p w14:paraId="19223804" w14:textId="43EB4C31" w:rsidR="00D033E5" w:rsidRPr="007D5BFC" w:rsidRDefault="00D033E5">
      <w:pPr>
        <w:pStyle w:val="CommentText"/>
        <w:rPr>
          <w:lang w:val="en-US"/>
        </w:rPr>
      </w:pPr>
      <w:r>
        <w:rPr>
          <w:rStyle w:val="CommentReference"/>
        </w:rPr>
        <w:annotationRef/>
      </w:r>
      <w:r w:rsidRPr="007D5BFC">
        <w:rPr>
          <w:lang w:val="en-US"/>
        </w:rPr>
        <w:t xml:space="preserve">Please include: </w:t>
      </w:r>
      <w:hyperlink r:id="rId3" w:history="1">
        <w:r w:rsidRPr="00FE4D46">
          <w:rPr>
            <w:rStyle w:val="Hyperlink"/>
            <w:lang w:val="en-US"/>
          </w:rPr>
          <w:t>http://www.ncbi.nlm.nih.gov/pubmed/15632447</w:t>
        </w:r>
      </w:hyperlink>
    </w:p>
  </w:comment>
  <w:comment w:id="172" w:author="uscheikl" w:date="2015-10-08T09:56:00Z" w:initials="u">
    <w:p w14:paraId="2F817951" w14:textId="77777777" w:rsidR="00D033E5" w:rsidRDefault="00D033E5">
      <w:pPr>
        <w:pStyle w:val="CommentText"/>
      </w:pPr>
      <w:r>
        <w:rPr>
          <w:rStyle w:val="CommentReference"/>
        </w:rPr>
        <w:annotationRef/>
      </w:r>
      <w:r>
        <w:t xml:space="preserve">wird noch von Prof. Kundi geprüft! </w:t>
      </w:r>
      <w:r w:rsidRPr="00D45A54">
        <w:rPr>
          <w:lang w:val="en-US"/>
        </w:rPr>
        <w:t>S</w:t>
      </w:r>
      <w:r w:rsidRPr="00B77711">
        <w:rPr>
          <w:lang w:val="en-US"/>
        </w:rPr>
        <w:t xml:space="preserve">tatistically significant (Pearson chi-square, </w:t>
      </w:r>
      <w:r w:rsidRPr="00B77711">
        <w:rPr>
          <w:bCs/>
          <w:lang w:val="en-US"/>
        </w:rPr>
        <w:t>Fisher´s exact test = 0.03</w:t>
      </w:r>
      <w:r w:rsidRPr="00B77711">
        <w:rPr>
          <w:lang w:val="en-US"/>
        </w:rPr>
        <w:t xml:space="preserve">; p &lt; 0.05). </w:t>
      </w:r>
      <w:r>
        <w:rPr>
          <w:rStyle w:val="CommentReference"/>
        </w:rPr>
        <w:annotationRef/>
      </w:r>
      <w:r>
        <w:t>Effektgröße und das Konfidenzintervall angeben oder(alles) weg lassen</w:t>
      </w:r>
    </w:p>
  </w:comment>
  <w:comment w:id="173" w:author="uscheikl" w:date="2015-08-17T14:39:00Z" w:initials="u">
    <w:p w14:paraId="1517DBB7" w14:textId="77777777" w:rsidR="00D033E5" w:rsidRDefault="00D033E5">
      <w:pPr>
        <w:pStyle w:val="CommentText"/>
      </w:pPr>
      <w:r>
        <w:rPr>
          <w:rStyle w:val="CommentReference"/>
        </w:rPr>
        <w:annotationRef/>
      </w:r>
      <w:r>
        <w:t>innerhalb der 56.3% FLA-pos.</w:t>
      </w:r>
    </w:p>
  </w:comment>
  <w:comment w:id="174" w:author="uscheikl" w:date="2015-10-08T09:56:00Z" w:initials="u">
    <w:p w14:paraId="4F54B34D" w14:textId="77777777" w:rsidR="00D033E5" w:rsidRDefault="00D033E5">
      <w:pPr>
        <w:pStyle w:val="CommentText"/>
      </w:pPr>
      <w:r>
        <w:rPr>
          <w:rStyle w:val="CommentReference"/>
        </w:rPr>
        <w:annotationRef/>
      </w:r>
      <w:r>
        <w:t xml:space="preserve">weg lassen? </w:t>
      </w:r>
      <w:r>
        <w:sym w:font="Wingdings" w:char="F0E0"/>
      </w:r>
      <w:r>
        <w:t xml:space="preserve"> Vgl. mit eigenen Daten dürftig. </w:t>
      </w:r>
    </w:p>
  </w:comment>
  <w:comment w:id="175" w:author="Matthias Horn" w:date="2015-11-06T10:26:00Z" w:initials="MH">
    <w:p w14:paraId="657BB653" w14:textId="77777777" w:rsidR="00D033E5" w:rsidRDefault="00D033E5">
      <w:pPr>
        <w:pStyle w:val="CommentText"/>
        <w:rPr>
          <w:lang w:val="en-US"/>
        </w:rPr>
      </w:pPr>
      <w:r>
        <w:rPr>
          <w:rStyle w:val="CommentReference"/>
        </w:rPr>
        <w:annotationRef/>
      </w:r>
      <w:r w:rsidRPr="00501E24">
        <w:rPr>
          <w:lang w:val="en-US"/>
        </w:rPr>
        <w:t>And these samples had a</w:t>
      </w:r>
      <w:r>
        <w:rPr>
          <w:lang w:val="en-US"/>
        </w:rPr>
        <w:t xml:space="preserve"> more diverse amoeba community.</w:t>
      </w:r>
    </w:p>
    <w:p w14:paraId="3B4B50ED" w14:textId="267AFBE0" w:rsidR="00D033E5" w:rsidRPr="00501E24" w:rsidRDefault="00D033E5">
      <w:pPr>
        <w:pStyle w:val="CommentText"/>
        <w:rPr>
          <w:lang w:val="en-US"/>
        </w:rPr>
      </w:pPr>
      <w:r>
        <w:rPr>
          <w:lang w:val="en-US"/>
        </w:rPr>
        <w:t>Do we have any data about disinfection at CT-Hos2?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819C14" w15:done="0"/>
  <w15:commentEx w15:paraId="0B4D8855" w15:done="0"/>
  <w15:commentEx w15:paraId="3873C8EC" w15:done="0"/>
  <w15:commentEx w15:paraId="4CEFC75F" w15:done="0"/>
  <w15:commentEx w15:paraId="25C065D9" w15:done="0"/>
  <w15:commentEx w15:paraId="6110039B" w15:done="0"/>
  <w15:commentEx w15:paraId="3E673FFA" w15:done="0"/>
  <w15:commentEx w15:paraId="1A0E3E87" w15:done="0"/>
  <w15:commentEx w15:paraId="5C00BE34" w15:done="0"/>
  <w15:commentEx w15:paraId="19223804" w15:done="0"/>
  <w15:commentEx w15:paraId="2F817951" w15:done="0"/>
  <w15:commentEx w15:paraId="1517DBB7" w15:done="0"/>
  <w15:commentEx w15:paraId="4F54B34D" w15:done="0"/>
  <w15:commentEx w15:paraId="3B4B50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BAA5C" w14:textId="77777777" w:rsidR="001E6FA8" w:rsidRDefault="001E6FA8" w:rsidP="00853ED4">
      <w:pPr>
        <w:spacing w:after="0" w:line="240" w:lineRule="auto"/>
      </w:pPr>
      <w:r>
        <w:separator/>
      </w:r>
    </w:p>
  </w:endnote>
  <w:endnote w:type="continuationSeparator" w:id="0">
    <w:p w14:paraId="1FBA6BDA" w14:textId="77777777" w:rsidR="001E6FA8" w:rsidRDefault="001E6FA8" w:rsidP="0085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dvMelio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06F" w:usb1="1200FBEF" w:usb2="0064C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530305"/>
      <w:docPartObj>
        <w:docPartGallery w:val="Page Numbers (Bottom of Page)"/>
        <w:docPartUnique/>
      </w:docPartObj>
    </w:sdtPr>
    <w:sdtContent>
      <w:p w14:paraId="43AF1712" w14:textId="77777777" w:rsidR="00D033E5" w:rsidRDefault="00D033E5">
        <w:pPr>
          <w:pStyle w:val="Footer"/>
          <w:jc w:val="center"/>
        </w:pPr>
        <w:r>
          <w:fldChar w:fldCharType="begin"/>
        </w:r>
        <w:r>
          <w:instrText>PAGE   \* MERGEFORMAT</w:instrText>
        </w:r>
        <w:r>
          <w:fldChar w:fldCharType="separate"/>
        </w:r>
        <w:r w:rsidR="00F26BDD" w:rsidRPr="00F26BDD">
          <w:rPr>
            <w:noProof/>
            <w:lang w:val="de-DE"/>
          </w:rPr>
          <w:t>5</w:t>
        </w:r>
        <w:r>
          <w:fldChar w:fldCharType="end"/>
        </w:r>
      </w:p>
    </w:sdtContent>
  </w:sdt>
  <w:p w14:paraId="2F14E9C7" w14:textId="77777777" w:rsidR="00D033E5" w:rsidRDefault="00D033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AC8ED" w14:textId="77777777" w:rsidR="001E6FA8" w:rsidRPr="00355555" w:rsidRDefault="001E6FA8" w:rsidP="00355555">
      <w:pPr>
        <w:pStyle w:val="Footer"/>
      </w:pPr>
    </w:p>
  </w:footnote>
  <w:footnote w:type="continuationSeparator" w:id="0">
    <w:p w14:paraId="02373A91" w14:textId="77777777" w:rsidR="001E6FA8" w:rsidRDefault="001E6FA8" w:rsidP="00853ED4">
      <w:pPr>
        <w:spacing w:after="0" w:line="240" w:lineRule="auto"/>
      </w:pPr>
      <w:r>
        <w:continuationSeparator/>
      </w:r>
    </w:p>
  </w:footnote>
  <w:footnote w:id="1">
    <w:p w14:paraId="40D68EFC" w14:textId="77777777" w:rsidR="00D033E5" w:rsidRPr="00564690" w:rsidRDefault="00D033E5">
      <w:pPr>
        <w:pStyle w:val="FootnoteText"/>
        <w:rPr>
          <w:lang w:val="en-GB"/>
        </w:rPr>
      </w:pPr>
      <w:r>
        <w:rPr>
          <w:rStyle w:val="FootnoteReference"/>
        </w:rPr>
        <w:footnoteRef/>
      </w:r>
      <w:r w:rsidRPr="00564690">
        <w:rPr>
          <w:lang w:val="en-GB"/>
        </w:rPr>
        <w:t xml:space="preserve"> Mixed culture of several genera grown at 30°</w:t>
      </w:r>
    </w:p>
  </w:footnote>
  <w:footnote w:id="2">
    <w:p w14:paraId="023827B4" w14:textId="77777777" w:rsidR="00D033E5" w:rsidRPr="00564690" w:rsidRDefault="00D033E5">
      <w:pPr>
        <w:pStyle w:val="FootnoteText"/>
        <w:rPr>
          <w:lang w:val="en-GB"/>
        </w:rPr>
      </w:pPr>
      <w:r>
        <w:rPr>
          <w:rStyle w:val="FootnoteReference"/>
        </w:rPr>
        <w:footnoteRef/>
      </w:r>
      <w:r w:rsidRPr="00564690">
        <w:rPr>
          <w:lang w:val="en-GB"/>
        </w:rPr>
        <w:t xml:space="preserve"> </w:t>
      </w:r>
      <w:r w:rsidRPr="00564690">
        <w:rPr>
          <w:i/>
          <w:lang w:val="en-GB"/>
        </w:rPr>
        <w:t>N. clarki</w:t>
      </w:r>
      <w:r w:rsidRPr="00564690">
        <w:rPr>
          <w:lang w:val="en-GB"/>
        </w:rPr>
        <w:t xml:space="preserve"> or </w:t>
      </w:r>
      <w:r w:rsidRPr="00564690">
        <w:rPr>
          <w:i/>
          <w:lang w:val="en-GB"/>
        </w:rPr>
        <w:t>N. pagei</w:t>
      </w:r>
      <w:r w:rsidRPr="00564690">
        <w:rPr>
          <w:lang w:val="en-GB"/>
        </w:rPr>
        <w:t xml:space="preserve"> grown at room temperature and 37°C</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ias Horn">
    <w15:presenceInfo w15:providerId="AD" w15:userId="S-1-5-21-3036683560-4069959373-169152929-11081"/>
  </w15:person>
  <w15:person w15:author="StudentIn">
    <w15:presenceInfo w15:providerId="None" w15:userId="Studen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GB" w:vendorID="64" w:dllVersion="131078" w:nlCheck="1" w:checkStyle="0"/>
  <w:activeWritingStyle w:appName="MSWord" w:lang="en-US" w:vendorID="64" w:dllVersion="131078" w:nlCheck="1" w:checkStyle="0"/>
  <w:activeWritingStyle w:appName="MSWord" w:lang="de-AT" w:vendorID="64" w:dllVersion="131078" w:nlCheck="1" w:checkStyle="0"/>
  <w:proofState w:grammar="clean"/>
  <w:trackRevisions/>
  <w:defaultTabStop w:val="708"/>
  <w:hyphenationZone w:val="425"/>
  <w:characterSpacingControl w:val="doNotCompress"/>
  <w:footnotePr>
    <w:pos w:val="beneathText"/>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A79"/>
    <w:rsid w:val="00005609"/>
    <w:rsid w:val="00005F5F"/>
    <w:rsid w:val="00006882"/>
    <w:rsid w:val="00007DDF"/>
    <w:rsid w:val="00013356"/>
    <w:rsid w:val="00014E67"/>
    <w:rsid w:val="00020997"/>
    <w:rsid w:val="000210AD"/>
    <w:rsid w:val="000210BC"/>
    <w:rsid w:val="00021443"/>
    <w:rsid w:val="00022357"/>
    <w:rsid w:val="00024240"/>
    <w:rsid w:val="00027C5D"/>
    <w:rsid w:val="000367E6"/>
    <w:rsid w:val="00037A79"/>
    <w:rsid w:val="00040857"/>
    <w:rsid w:val="00041B4E"/>
    <w:rsid w:val="00050825"/>
    <w:rsid w:val="00051161"/>
    <w:rsid w:val="00051869"/>
    <w:rsid w:val="00051A81"/>
    <w:rsid w:val="00052FC7"/>
    <w:rsid w:val="000555A8"/>
    <w:rsid w:val="000561C0"/>
    <w:rsid w:val="00056540"/>
    <w:rsid w:val="00057771"/>
    <w:rsid w:val="00061D83"/>
    <w:rsid w:val="00066481"/>
    <w:rsid w:val="000703BF"/>
    <w:rsid w:val="000719B6"/>
    <w:rsid w:val="000723A3"/>
    <w:rsid w:val="000734AC"/>
    <w:rsid w:val="00073527"/>
    <w:rsid w:val="000745BD"/>
    <w:rsid w:val="00075C52"/>
    <w:rsid w:val="00083C90"/>
    <w:rsid w:val="00087E54"/>
    <w:rsid w:val="00097293"/>
    <w:rsid w:val="000A0F93"/>
    <w:rsid w:val="000A582D"/>
    <w:rsid w:val="000B7A6A"/>
    <w:rsid w:val="000B7AFF"/>
    <w:rsid w:val="000B7E10"/>
    <w:rsid w:val="000C2B80"/>
    <w:rsid w:val="000C4F27"/>
    <w:rsid w:val="000C5479"/>
    <w:rsid w:val="000C6813"/>
    <w:rsid w:val="000D01A1"/>
    <w:rsid w:val="000D3A11"/>
    <w:rsid w:val="000D4AE9"/>
    <w:rsid w:val="000D4C0D"/>
    <w:rsid w:val="000E0B0E"/>
    <w:rsid w:val="000E1345"/>
    <w:rsid w:val="000E4670"/>
    <w:rsid w:val="000E4A2D"/>
    <w:rsid w:val="000F136A"/>
    <w:rsid w:val="000F1C70"/>
    <w:rsid w:val="000F203F"/>
    <w:rsid w:val="000F2FC2"/>
    <w:rsid w:val="000F3563"/>
    <w:rsid w:val="000F43D8"/>
    <w:rsid w:val="000F4E5D"/>
    <w:rsid w:val="000F5453"/>
    <w:rsid w:val="000F6354"/>
    <w:rsid w:val="0010501A"/>
    <w:rsid w:val="001060FD"/>
    <w:rsid w:val="00106205"/>
    <w:rsid w:val="001066C2"/>
    <w:rsid w:val="001073DE"/>
    <w:rsid w:val="00110F0E"/>
    <w:rsid w:val="001120E8"/>
    <w:rsid w:val="00112C12"/>
    <w:rsid w:val="00113BEC"/>
    <w:rsid w:val="001275E1"/>
    <w:rsid w:val="00130E68"/>
    <w:rsid w:val="00131AC3"/>
    <w:rsid w:val="00131F16"/>
    <w:rsid w:val="001321ED"/>
    <w:rsid w:val="001323A9"/>
    <w:rsid w:val="00136384"/>
    <w:rsid w:val="0013639C"/>
    <w:rsid w:val="00137B8A"/>
    <w:rsid w:val="0014059C"/>
    <w:rsid w:val="00140D12"/>
    <w:rsid w:val="001413E8"/>
    <w:rsid w:val="001429D8"/>
    <w:rsid w:val="00151D28"/>
    <w:rsid w:val="00152BD9"/>
    <w:rsid w:val="001532E3"/>
    <w:rsid w:val="001544AB"/>
    <w:rsid w:val="001556D4"/>
    <w:rsid w:val="00157D88"/>
    <w:rsid w:val="001609E3"/>
    <w:rsid w:val="0016157B"/>
    <w:rsid w:val="00164099"/>
    <w:rsid w:val="00164EA4"/>
    <w:rsid w:val="00167495"/>
    <w:rsid w:val="00167F57"/>
    <w:rsid w:val="00171FB0"/>
    <w:rsid w:val="00173E32"/>
    <w:rsid w:val="00175D9D"/>
    <w:rsid w:val="00176091"/>
    <w:rsid w:val="00177677"/>
    <w:rsid w:val="001819DC"/>
    <w:rsid w:val="00183B21"/>
    <w:rsid w:val="001862CC"/>
    <w:rsid w:val="0018697E"/>
    <w:rsid w:val="0018748E"/>
    <w:rsid w:val="001917E1"/>
    <w:rsid w:val="00192137"/>
    <w:rsid w:val="001A0567"/>
    <w:rsid w:val="001A4B6D"/>
    <w:rsid w:val="001A52ED"/>
    <w:rsid w:val="001A5CFF"/>
    <w:rsid w:val="001B022A"/>
    <w:rsid w:val="001B1552"/>
    <w:rsid w:val="001B1DE3"/>
    <w:rsid w:val="001B3923"/>
    <w:rsid w:val="001B50F1"/>
    <w:rsid w:val="001B5ED6"/>
    <w:rsid w:val="001B7B0B"/>
    <w:rsid w:val="001C0591"/>
    <w:rsid w:val="001C1A29"/>
    <w:rsid w:val="001C5F21"/>
    <w:rsid w:val="001D1402"/>
    <w:rsid w:val="001D1E6C"/>
    <w:rsid w:val="001D23E1"/>
    <w:rsid w:val="001D4501"/>
    <w:rsid w:val="001E2576"/>
    <w:rsid w:val="001E28A9"/>
    <w:rsid w:val="001E380E"/>
    <w:rsid w:val="001E635C"/>
    <w:rsid w:val="001E6F1E"/>
    <w:rsid w:val="001E6FA8"/>
    <w:rsid w:val="001F301E"/>
    <w:rsid w:val="001F5109"/>
    <w:rsid w:val="001F7B84"/>
    <w:rsid w:val="00203DC6"/>
    <w:rsid w:val="00205ADA"/>
    <w:rsid w:val="00211265"/>
    <w:rsid w:val="00212FF8"/>
    <w:rsid w:val="00213497"/>
    <w:rsid w:val="002143FD"/>
    <w:rsid w:val="0022080B"/>
    <w:rsid w:val="00220E09"/>
    <w:rsid w:val="00222FC8"/>
    <w:rsid w:val="002231A3"/>
    <w:rsid w:val="00223FF3"/>
    <w:rsid w:val="00231143"/>
    <w:rsid w:val="0023426C"/>
    <w:rsid w:val="00235297"/>
    <w:rsid w:val="002353F9"/>
    <w:rsid w:val="00240468"/>
    <w:rsid w:val="00241315"/>
    <w:rsid w:val="002414CA"/>
    <w:rsid w:val="00243135"/>
    <w:rsid w:val="0024450E"/>
    <w:rsid w:val="0024688B"/>
    <w:rsid w:val="00246CAF"/>
    <w:rsid w:val="00252B0E"/>
    <w:rsid w:val="002538D9"/>
    <w:rsid w:val="00255082"/>
    <w:rsid w:val="002554B1"/>
    <w:rsid w:val="002576A7"/>
    <w:rsid w:val="0026158F"/>
    <w:rsid w:val="002663BD"/>
    <w:rsid w:val="0026781A"/>
    <w:rsid w:val="00267B4E"/>
    <w:rsid w:val="00271F6F"/>
    <w:rsid w:val="00272CBA"/>
    <w:rsid w:val="00275B6D"/>
    <w:rsid w:val="00276A4B"/>
    <w:rsid w:val="00280A20"/>
    <w:rsid w:val="00283090"/>
    <w:rsid w:val="0028559B"/>
    <w:rsid w:val="00291292"/>
    <w:rsid w:val="00293D3B"/>
    <w:rsid w:val="0029446B"/>
    <w:rsid w:val="00295D44"/>
    <w:rsid w:val="002A0579"/>
    <w:rsid w:val="002A1DB9"/>
    <w:rsid w:val="002A2728"/>
    <w:rsid w:val="002A3F53"/>
    <w:rsid w:val="002A5F99"/>
    <w:rsid w:val="002B27CF"/>
    <w:rsid w:val="002B3283"/>
    <w:rsid w:val="002B4FFB"/>
    <w:rsid w:val="002B5AFA"/>
    <w:rsid w:val="002B5E61"/>
    <w:rsid w:val="002B5F21"/>
    <w:rsid w:val="002B7F0F"/>
    <w:rsid w:val="002C2DB0"/>
    <w:rsid w:val="002C4075"/>
    <w:rsid w:val="002C6C69"/>
    <w:rsid w:val="002E12A0"/>
    <w:rsid w:val="002E12B8"/>
    <w:rsid w:val="002E4BD0"/>
    <w:rsid w:val="002F140D"/>
    <w:rsid w:val="002F51CB"/>
    <w:rsid w:val="003022B4"/>
    <w:rsid w:val="00310C8F"/>
    <w:rsid w:val="00311024"/>
    <w:rsid w:val="00313F0F"/>
    <w:rsid w:val="00314BA4"/>
    <w:rsid w:val="00314C6D"/>
    <w:rsid w:val="0031637B"/>
    <w:rsid w:val="0031656C"/>
    <w:rsid w:val="003169C3"/>
    <w:rsid w:val="003233A2"/>
    <w:rsid w:val="003255AA"/>
    <w:rsid w:val="00325E95"/>
    <w:rsid w:val="003330B9"/>
    <w:rsid w:val="0033463A"/>
    <w:rsid w:val="00334A76"/>
    <w:rsid w:val="00335511"/>
    <w:rsid w:val="00336376"/>
    <w:rsid w:val="00341577"/>
    <w:rsid w:val="0034256D"/>
    <w:rsid w:val="003435C1"/>
    <w:rsid w:val="003472BC"/>
    <w:rsid w:val="0034752C"/>
    <w:rsid w:val="00355555"/>
    <w:rsid w:val="0035559B"/>
    <w:rsid w:val="003572C4"/>
    <w:rsid w:val="00357A23"/>
    <w:rsid w:val="00365EAC"/>
    <w:rsid w:val="00367639"/>
    <w:rsid w:val="00367DDB"/>
    <w:rsid w:val="00370EC1"/>
    <w:rsid w:val="00372E28"/>
    <w:rsid w:val="003743E9"/>
    <w:rsid w:val="003745E0"/>
    <w:rsid w:val="00376D11"/>
    <w:rsid w:val="0037777E"/>
    <w:rsid w:val="0038255E"/>
    <w:rsid w:val="003841F8"/>
    <w:rsid w:val="00384241"/>
    <w:rsid w:val="00384C53"/>
    <w:rsid w:val="003869AA"/>
    <w:rsid w:val="00391353"/>
    <w:rsid w:val="003928F3"/>
    <w:rsid w:val="0039318B"/>
    <w:rsid w:val="0039366F"/>
    <w:rsid w:val="00397FA8"/>
    <w:rsid w:val="003A2546"/>
    <w:rsid w:val="003B009D"/>
    <w:rsid w:val="003B0954"/>
    <w:rsid w:val="003B2D90"/>
    <w:rsid w:val="003B57D4"/>
    <w:rsid w:val="003B6CF1"/>
    <w:rsid w:val="003B6EF7"/>
    <w:rsid w:val="003B7D34"/>
    <w:rsid w:val="003C11F3"/>
    <w:rsid w:val="003C2581"/>
    <w:rsid w:val="003C7E0D"/>
    <w:rsid w:val="003D03F3"/>
    <w:rsid w:val="003D10BE"/>
    <w:rsid w:val="003D3570"/>
    <w:rsid w:val="003D45EB"/>
    <w:rsid w:val="003D54B6"/>
    <w:rsid w:val="003D54C8"/>
    <w:rsid w:val="003D6973"/>
    <w:rsid w:val="003D6E8A"/>
    <w:rsid w:val="003E0E57"/>
    <w:rsid w:val="003E3C42"/>
    <w:rsid w:val="003E4A77"/>
    <w:rsid w:val="003E7FEE"/>
    <w:rsid w:val="003F0179"/>
    <w:rsid w:val="003F0CC3"/>
    <w:rsid w:val="003F357A"/>
    <w:rsid w:val="003F42D1"/>
    <w:rsid w:val="003F4E53"/>
    <w:rsid w:val="003F72F4"/>
    <w:rsid w:val="0040264A"/>
    <w:rsid w:val="00405E33"/>
    <w:rsid w:val="00410485"/>
    <w:rsid w:val="004130F5"/>
    <w:rsid w:val="00416583"/>
    <w:rsid w:val="00421F84"/>
    <w:rsid w:val="004261C3"/>
    <w:rsid w:val="00430074"/>
    <w:rsid w:val="00436057"/>
    <w:rsid w:val="004422B8"/>
    <w:rsid w:val="00445D5C"/>
    <w:rsid w:val="0044757F"/>
    <w:rsid w:val="004557E5"/>
    <w:rsid w:val="0045677E"/>
    <w:rsid w:val="00456B0D"/>
    <w:rsid w:val="00476624"/>
    <w:rsid w:val="0049037F"/>
    <w:rsid w:val="00491451"/>
    <w:rsid w:val="00491656"/>
    <w:rsid w:val="0049309E"/>
    <w:rsid w:val="00495D5C"/>
    <w:rsid w:val="00497CAC"/>
    <w:rsid w:val="004A0D59"/>
    <w:rsid w:val="004A3862"/>
    <w:rsid w:val="004A5245"/>
    <w:rsid w:val="004B2B74"/>
    <w:rsid w:val="004B37D8"/>
    <w:rsid w:val="004B3859"/>
    <w:rsid w:val="004B5998"/>
    <w:rsid w:val="004B6908"/>
    <w:rsid w:val="004B6B99"/>
    <w:rsid w:val="004B74A8"/>
    <w:rsid w:val="004B74D8"/>
    <w:rsid w:val="004C0D57"/>
    <w:rsid w:val="004C18B0"/>
    <w:rsid w:val="004C207D"/>
    <w:rsid w:val="004C5306"/>
    <w:rsid w:val="004C592E"/>
    <w:rsid w:val="004C77D4"/>
    <w:rsid w:val="004C78ED"/>
    <w:rsid w:val="004D3693"/>
    <w:rsid w:val="004D3A9B"/>
    <w:rsid w:val="004D60EF"/>
    <w:rsid w:val="004D6AF7"/>
    <w:rsid w:val="004E1E2F"/>
    <w:rsid w:val="004F3165"/>
    <w:rsid w:val="004F7337"/>
    <w:rsid w:val="00501E24"/>
    <w:rsid w:val="00502D38"/>
    <w:rsid w:val="00503AEF"/>
    <w:rsid w:val="00505F43"/>
    <w:rsid w:val="00510C0A"/>
    <w:rsid w:val="00511CCE"/>
    <w:rsid w:val="00515FF9"/>
    <w:rsid w:val="005170BD"/>
    <w:rsid w:val="005210C0"/>
    <w:rsid w:val="00521FE7"/>
    <w:rsid w:val="005312BD"/>
    <w:rsid w:val="005316D2"/>
    <w:rsid w:val="005326E7"/>
    <w:rsid w:val="00534AAE"/>
    <w:rsid w:val="00534F02"/>
    <w:rsid w:val="00535ED5"/>
    <w:rsid w:val="005400F5"/>
    <w:rsid w:val="00541CA9"/>
    <w:rsid w:val="00543496"/>
    <w:rsid w:val="00543D0D"/>
    <w:rsid w:val="0054448D"/>
    <w:rsid w:val="005458F8"/>
    <w:rsid w:val="005478B2"/>
    <w:rsid w:val="00550DE8"/>
    <w:rsid w:val="005518EB"/>
    <w:rsid w:val="00552B55"/>
    <w:rsid w:val="00553614"/>
    <w:rsid w:val="00553A9D"/>
    <w:rsid w:val="00555447"/>
    <w:rsid w:val="00564579"/>
    <w:rsid w:val="00564690"/>
    <w:rsid w:val="00564F5D"/>
    <w:rsid w:val="00565561"/>
    <w:rsid w:val="00565D5D"/>
    <w:rsid w:val="00570537"/>
    <w:rsid w:val="005779ED"/>
    <w:rsid w:val="00580896"/>
    <w:rsid w:val="005808D5"/>
    <w:rsid w:val="00581383"/>
    <w:rsid w:val="00582DCA"/>
    <w:rsid w:val="005857C9"/>
    <w:rsid w:val="00592B2E"/>
    <w:rsid w:val="005941F2"/>
    <w:rsid w:val="005952BB"/>
    <w:rsid w:val="00596962"/>
    <w:rsid w:val="0059708C"/>
    <w:rsid w:val="005A000C"/>
    <w:rsid w:val="005A0E55"/>
    <w:rsid w:val="005A1CC7"/>
    <w:rsid w:val="005A33EF"/>
    <w:rsid w:val="005A5531"/>
    <w:rsid w:val="005B3F26"/>
    <w:rsid w:val="005B5276"/>
    <w:rsid w:val="005C2455"/>
    <w:rsid w:val="005C33B3"/>
    <w:rsid w:val="005C3512"/>
    <w:rsid w:val="005C5987"/>
    <w:rsid w:val="005C652B"/>
    <w:rsid w:val="005C6652"/>
    <w:rsid w:val="005C6B88"/>
    <w:rsid w:val="005C7E21"/>
    <w:rsid w:val="005D0AA0"/>
    <w:rsid w:val="005E1618"/>
    <w:rsid w:val="005E4299"/>
    <w:rsid w:val="005E4ECF"/>
    <w:rsid w:val="005F222D"/>
    <w:rsid w:val="005F235B"/>
    <w:rsid w:val="0060115A"/>
    <w:rsid w:val="006023AB"/>
    <w:rsid w:val="00603AFF"/>
    <w:rsid w:val="0060707E"/>
    <w:rsid w:val="00612637"/>
    <w:rsid w:val="00614CFF"/>
    <w:rsid w:val="00615DF2"/>
    <w:rsid w:val="00616AA9"/>
    <w:rsid w:val="00616FDB"/>
    <w:rsid w:val="00622418"/>
    <w:rsid w:val="006252B3"/>
    <w:rsid w:val="006268EB"/>
    <w:rsid w:val="0062785D"/>
    <w:rsid w:val="00630085"/>
    <w:rsid w:val="00630279"/>
    <w:rsid w:val="00631FF0"/>
    <w:rsid w:val="00633CFC"/>
    <w:rsid w:val="00633FA6"/>
    <w:rsid w:val="00636E3C"/>
    <w:rsid w:val="006441C4"/>
    <w:rsid w:val="006457CD"/>
    <w:rsid w:val="00647E54"/>
    <w:rsid w:val="006526AB"/>
    <w:rsid w:val="0066033D"/>
    <w:rsid w:val="00662F9F"/>
    <w:rsid w:val="0066473C"/>
    <w:rsid w:val="00665619"/>
    <w:rsid w:val="00665D8E"/>
    <w:rsid w:val="00673748"/>
    <w:rsid w:val="00674B28"/>
    <w:rsid w:val="00680711"/>
    <w:rsid w:val="0068141E"/>
    <w:rsid w:val="006840C5"/>
    <w:rsid w:val="00691D22"/>
    <w:rsid w:val="00693972"/>
    <w:rsid w:val="00696410"/>
    <w:rsid w:val="006A0973"/>
    <w:rsid w:val="006A2AA1"/>
    <w:rsid w:val="006A532C"/>
    <w:rsid w:val="006A5454"/>
    <w:rsid w:val="006A72E9"/>
    <w:rsid w:val="006B0C64"/>
    <w:rsid w:val="006B0F4D"/>
    <w:rsid w:val="006B2B24"/>
    <w:rsid w:val="006B3AB7"/>
    <w:rsid w:val="006B6091"/>
    <w:rsid w:val="006B6505"/>
    <w:rsid w:val="006C201A"/>
    <w:rsid w:val="006C7849"/>
    <w:rsid w:val="006D770B"/>
    <w:rsid w:val="006E1699"/>
    <w:rsid w:val="006E1A12"/>
    <w:rsid w:val="006E2286"/>
    <w:rsid w:val="006E3544"/>
    <w:rsid w:val="006E7056"/>
    <w:rsid w:val="006F07D6"/>
    <w:rsid w:val="006F0948"/>
    <w:rsid w:val="006F1AED"/>
    <w:rsid w:val="006F5F3E"/>
    <w:rsid w:val="007001FF"/>
    <w:rsid w:val="00701AC8"/>
    <w:rsid w:val="00702A1E"/>
    <w:rsid w:val="00712B87"/>
    <w:rsid w:val="00712FB9"/>
    <w:rsid w:val="00713E0C"/>
    <w:rsid w:val="007144E3"/>
    <w:rsid w:val="00714C06"/>
    <w:rsid w:val="00714FEE"/>
    <w:rsid w:val="007160F1"/>
    <w:rsid w:val="007218E7"/>
    <w:rsid w:val="00724DB5"/>
    <w:rsid w:val="007258A6"/>
    <w:rsid w:val="007273BD"/>
    <w:rsid w:val="00730656"/>
    <w:rsid w:val="0073546E"/>
    <w:rsid w:val="00735F14"/>
    <w:rsid w:val="00740D1A"/>
    <w:rsid w:val="0074191E"/>
    <w:rsid w:val="00743F24"/>
    <w:rsid w:val="007442CB"/>
    <w:rsid w:val="00745B84"/>
    <w:rsid w:val="007460C1"/>
    <w:rsid w:val="007469E6"/>
    <w:rsid w:val="00747CEB"/>
    <w:rsid w:val="007534D5"/>
    <w:rsid w:val="00755FFD"/>
    <w:rsid w:val="007644C1"/>
    <w:rsid w:val="0077041F"/>
    <w:rsid w:val="007708B8"/>
    <w:rsid w:val="007736FE"/>
    <w:rsid w:val="00774733"/>
    <w:rsid w:val="007748A6"/>
    <w:rsid w:val="00775761"/>
    <w:rsid w:val="00775EB0"/>
    <w:rsid w:val="00780F2E"/>
    <w:rsid w:val="00782E18"/>
    <w:rsid w:val="00786F89"/>
    <w:rsid w:val="0079287F"/>
    <w:rsid w:val="00794C68"/>
    <w:rsid w:val="007960D1"/>
    <w:rsid w:val="00797A29"/>
    <w:rsid w:val="007A7FDD"/>
    <w:rsid w:val="007B1386"/>
    <w:rsid w:val="007B262E"/>
    <w:rsid w:val="007B75F5"/>
    <w:rsid w:val="007C04DD"/>
    <w:rsid w:val="007C0E43"/>
    <w:rsid w:val="007C19C0"/>
    <w:rsid w:val="007C2352"/>
    <w:rsid w:val="007C2F6E"/>
    <w:rsid w:val="007C5150"/>
    <w:rsid w:val="007D1FF5"/>
    <w:rsid w:val="007D432B"/>
    <w:rsid w:val="007D5BFC"/>
    <w:rsid w:val="007D7B5F"/>
    <w:rsid w:val="007D7DB3"/>
    <w:rsid w:val="007F1F92"/>
    <w:rsid w:val="007F373E"/>
    <w:rsid w:val="00800439"/>
    <w:rsid w:val="008020A7"/>
    <w:rsid w:val="00802EAE"/>
    <w:rsid w:val="00803A2C"/>
    <w:rsid w:val="00803BFE"/>
    <w:rsid w:val="00805186"/>
    <w:rsid w:val="0080549E"/>
    <w:rsid w:val="00811E7D"/>
    <w:rsid w:val="0081319F"/>
    <w:rsid w:val="00815C94"/>
    <w:rsid w:val="008207C2"/>
    <w:rsid w:val="00821F03"/>
    <w:rsid w:val="00832A2A"/>
    <w:rsid w:val="008358FF"/>
    <w:rsid w:val="008369EB"/>
    <w:rsid w:val="00841DD4"/>
    <w:rsid w:val="00843982"/>
    <w:rsid w:val="008449A8"/>
    <w:rsid w:val="00853E37"/>
    <w:rsid w:val="00853ED4"/>
    <w:rsid w:val="00854132"/>
    <w:rsid w:val="00856F6B"/>
    <w:rsid w:val="00857085"/>
    <w:rsid w:val="00857184"/>
    <w:rsid w:val="00857CE1"/>
    <w:rsid w:val="00857D99"/>
    <w:rsid w:val="00861A37"/>
    <w:rsid w:val="008624B5"/>
    <w:rsid w:val="008632BF"/>
    <w:rsid w:val="008644BD"/>
    <w:rsid w:val="00866378"/>
    <w:rsid w:val="00875B90"/>
    <w:rsid w:val="00875EFD"/>
    <w:rsid w:val="00876A14"/>
    <w:rsid w:val="00877712"/>
    <w:rsid w:val="00883C72"/>
    <w:rsid w:val="0089493F"/>
    <w:rsid w:val="008A25EB"/>
    <w:rsid w:val="008A3329"/>
    <w:rsid w:val="008A4365"/>
    <w:rsid w:val="008A4624"/>
    <w:rsid w:val="008A7378"/>
    <w:rsid w:val="008B45A3"/>
    <w:rsid w:val="008B625D"/>
    <w:rsid w:val="008C2EA9"/>
    <w:rsid w:val="008C3BFB"/>
    <w:rsid w:val="008C4920"/>
    <w:rsid w:val="008C4A55"/>
    <w:rsid w:val="008C577E"/>
    <w:rsid w:val="008C5824"/>
    <w:rsid w:val="008D2F0F"/>
    <w:rsid w:val="008D4930"/>
    <w:rsid w:val="008D4E57"/>
    <w:rsid w:val="008D6576"/>
    <w:rsid w:val="008D7AC6"/>
    <w:rsid w:val="008E0DF5"/>
    <w:rsid w:val="008E322F"/>
    <w:rsid w:val="008E47EF"/>
    <w:rsid w:val="008F04E9"/>
    <w:rsid w:val="008F3B1B"/>
    <w:rsid w:val="008F4A3B"/>
    <w:rsid w:val="008F7929"/>
    <w:rsid w:val="00901D47"/>
    <w:rsid w:val="00901FD8"/>
    <w:rsid w:val="00906FB1"/>
    <w:rsid w:val="009070DB"/>
    <w:rsid w:val="009079D3"/>
    <w:rsid w:val="00907F2D"/>
    <w:rsid w:val="00913CF5"/>
    <w:rsid w:val="00920CF0"/>
    <w:rsid w:val="0092439C"/>
    <w:rsid w:val="00925103"/>
    <w:rsid w:val="00925D0F"/>
    <w:rsid w:val="0092695A"/>
    <w:rsid w:val="009276CC"/>
    <w:rsid w:val="00932002"/>
    <w:rsid w:val="00933735"/>
    <w:rsid w:val="009375C4"/>
    <w:rsid w:val="00937D33"/>
    <w:rsid w:val="00943904"/>
    <w:rsid w:val="00946BF9"/>
    <w:rsid w:val="009516CA"/>
    <w:rsid w:val="00952702"/>
    <w:rsid w:val="00953F4E"/>
    <w:rsid w:val="00955CE3"/>
    <w:rsid w:val="00956641"/>
    <w:rsid w:val="00971236"/>
    <w:rsid w:val="00971F2B"/>
    <w:rsid w:val="009761F2"/>
    <w:rsid w:val="009812A9"/>
    <w:rsid w:val="00982466"/>
    <w:rsid w:val="00983E0E"/>
    <w:rsid w:val="00984288"/>
    <w:rsid w:val="00985160"/>
    <w:rsid w:val="009868BA"/>
    <w:rsid w:val="00991906"/>
    <w:rsid w:val="009A0DFE"/>
    <w:rsid w:val="009A2968"/>
    <w:rsid w:val="009A50F2"/>
    <w:rsid w:val="009A75EE"/>
    <w:rsid w:val="009B1F78"/>
    <w:rsid w:val="009B21B4"/>
    <w:rsid w:val="009B2C7B"/>
    <w:rsid w:val="009B3223"/>
    <w:rsid w:val="009B40AB"/>
    <w:rsid w:val="009C1581"/>
    <w:rsid w:val="009C1D7A"/>
    <w:rsid w:val="009C422B"/>
    <w:rsid w:val="009C5B2D"/>
    <w:rsid w:val="009C6671"/>
    <w:rsid w:val="009D6615"/>
    <w:rsid w:val="009D74AB"/>
    <w:rsid w:val="009E1324"/>
    <w:rsid w:val="009E65E9"/>
    <w:rsid w:val="009F3635"/>
    <w:rsid w:val="009F3AD6"/>
    <w:rsid w:val="009F54ED"/>
    <w:rsid w:val="009F5E54"/>
    <w:rsid w:val="009F6E7A"/>
    <w:rsid w:val="00A0038C"/>
    <w:rsid w:val="00A0082B"/>
    <w:rsid w:val="00A019E0"/>
    <w:rsid w:val="00A03321"/>
    <w:rsid w:val="00A04AD9"/>
    <w:rsid w:val="00A06B1A"/>
    <w:rsid w:val="00A1086F"/>
    <w:rsid w:val="00A1292D"/>
    <w:rsid w:val="00A12BC3"/>
    <w:rsid w:val="00A15A9C"/>
    <w:rsid w:val="00A15D0A"/>
    <w:rsid w:val="00A16D20"/>
    <w:rsid w:val="00A17BA4"/>
    <w:rsid w:val="00A23512"/>
    <w:rsid w:val="00A24C16"/>
    <w:rsid w:val="00A3315D"/>
    <w:rsid w:val="00A33830"/>
    <w:rsid w:val="00A33A06"/>
    <w:rsid w:val="00A36291"/>
    <w:rsid w:val="00A40E92"/>
    <w:rsid w:val="00A42D0B"/>
    <w:rsid w:val="00A43342"/>
    <w:rsid w:val="00A438E3"/>
    <w:rsid w:val="00A45170"/>
    <w:rsid w:val="00A45497"/>
    <w:rsid w:val="00A45BC3"/>
    <w:rsid w:val="00A52085"/>
    <w:rsid w:val="00A570E1"/>
    <w:rsid w:val="00A57166"/>
    <w:rsid w:val="00A60DA6"/>
    <w:rsid w:val="00A63D98"/>
    <w:rsid w:val="00A656F3"/>
    <w:rsid w:val="00A6762A"/>
    <w:rsid w:val="00A67B13"/>
    <w:rsid w:val="00A7103D"/>
    <w:rsid w:val="00A72A91"/>
    <w:rsid w:val="00A72E7A"/>
    <w:rsid w:val="00A740A0"/>
    <w:rsid w:val="00A75690"/>
    <w:rsid w:val="00A82BC9"/>
    <w:rsid w:val="00A82E31"/>
    <w:rsid w:val="00A87EDF"/>
    <w:rsid w:val="00A93067"/>
    <w:rsid w:val="00A9499B"/>
    <w:rsid w:val="00A952B5"/>
    <w:rsid w:val="00A955A7"/>
    <w:rsid w:val="00A97B45"/>
    <w:rsid w:val="00AA114F"/>
    <w:rsid w:val="00AA19B6"/>
    <w:rsid w:val="00AA69FA"/>
    <w:rsid w:val="00AB06A8"/>
    <w:rsid w:val="00AB37B5"/>
    <w:rsid w:val="00AB65E7"/>
    <w:rsid w:val="00AC45CF"/>
    <w:rsid w:val="00AC4ADA"/>
    <w:rsid w:val="00AD539D"/>
    <w:rsid w:val="00AE047C"/>
    <w:rsid w:val="00AE0D39"/>
    <w:rsid w:val="00AE49EC"/>
    <w:rsid w:val="00AE5B4F"/>
    <w:rsid w:val="00AE72EC"/>
    <w:rsid w:val="00AF3F03"/>
    <w:rsid w:val="00AF5510"/>
    <w:rsid w:val="00B025BE"/>
    <w:rsid w:val="00B04798"/>
    <w:rsid w:val="00B057C7"/>
    <w:rsid w:val="00B112FB"/>
    <w:rsid w:val="00B11488"/>
    <w:rsid w:val="00B133D4"/>
    <w:rsid w:val="00B141B5"/>
    <w:rsid w:val="00B145B1"/>
    <w:rsid w:val="00B15ACF"/>
    <w:rsid w:val="00B174AD"/>
    <w:rsid w:val="00B2008A"/>
    <w:rsid w:val="00B2229E"/>
    <w:rsid w:val="00B2394B"/>
    <w:rsid w:val="00B305E7"/>
    <w:rsid w:val="00B33017"/>
    <w:rsid w:val="00B3494F"/>
    <w:rsid w:val="00B34C8E"/>
    <w:rsid w:val="00B40D47"/>
    <w:rsid w:val="00B41BDC"/>
    <w:rsid w:val="00B42E54"/>
    <w:rsid w:val="00B444DD"/>
    <w:rsid w:val="00B45138"/>
    <w:rsid w:val="00B52E0B"/>
    <w:rsid w:val="00B53ACF"/>
    <w:rsid w:val="00B6052F"/>
    <w:rsid w:val="00B65767"/>
    <w:rsid w:val="00B6591F"/>
    <w:rsid w:val="00B67EA0"/>
    <w:rsid w:val="00B67FAE"/>
    <w:rsid w:val="00B71028"/>
    <w:rsid w:val="00B77442"/>
    <w:rsid w:val="00B77711"/>
    <w:rsid w:val="00B77876"/>
    <w:rsid w:val="00B77C19"/>
    <w:rsid w:val="00B84BDA"/>
    <w:rsid w:val="00B85B55"/>
    <w:rsid w:val="00B85C9D"/>
    <w:rsid w:val="00B9193E"/>
    <w:rsid w:val="00B96132"/>
    <w:rsid w:val="00B978BE"/>
    <w:rsid w:val="00BA083B"/>
    <w:rsid w:val="00BA1B07"/>
    <w:rsid w:val="00BA2356"/>
    <w:rsid w:val="00BA2ED8"/>
    <w:rsid w:val="00BA423A"/>
    <w:rsid w:val="00BA4824"/>
    <w:rsid w:val="00BA4C3C"/>
    <w:rsid w:val="00BA62C6"/>
    <w:rsid w:val="00BB100E"/>
    <w:rsid w:val="00BB145F"/>
    <w:rsid w:val="00BB19DF"/>
    <w:rsid w:val="00BB36EB"/>
    <w:rsid w:val="00BB6655"/>
    <w:rsid w:val="00BC1F1A"/>
    <w:rsid w:val="00BC2064"/>
    <w:rsid w:val="00BC508F"/>
    <w:rsid w:val="00BC6A69"/>
    <w:rsid w:val="00BC7496"/>
    <w:rsid w:val="00BD0509"/>
    <w:rsid w:val="00BD316D"/>
    <w:rsid w:val="00BD71D3"/>
    <w:rsid w:val="00BE0392"/>
    <w:rsid w:val="00BE1E91"/>
    <w:rsid w:val="00BE301D"/>
    <w:rsid w:val="00BE4E78"/>
    <w:rsid w:val="00BE64EE"/>
    <w:rsid w:val="00BE754C"/>
    <w:rsid w:val="00BF0986"/>
    <w:rsid w:val="00BF0BA0"/>
    <w:rsid w:val="00BF0FFA"/>
    <w:rsid w:val="00BF32F3"/>
    <w:rsid w:val="00C05403"/>
    <w:rsid w:val="00C067F1"/>
    <w:rsid w:val="00C11875"/>
    <w:rsid w:val="00C12B12"/>
    <w:rsid w:val="00C14DC2"/>
    <w:rsid w:val="00C15163"/>
    <w:rsid w:val="00C20691"/>
    <w:rsid w:val="00C21009"/>
    <w:rsid w:val="00C218EE"/>
    <w:rsid w:val="00C21CB6"/>
    <w:rsid w:val="00C230ED"/>
    <w:rsid w:val="00C23D74"/>
    <w:rsid w:val="00C32470"/>
    <w:rsid w:val="00C432A6"/>
    <w:rsid w:val="00C506BA"/>
    <w:rsid w:val="00C51829"/>
    <w:rsid w:val="00C54AD1"/>
    <w:rsid w:val="00C54F0E"/>
    <w:rsid w:val="00C5584F"/>
    <w:rsid w:val="00C63636"/>
    <w:rsid w:val="00C63B43"/>
    <w:rsid w:val="00C65244"/>
    <w:rsid w:val="00C653BF"/>
    <w:rsid w:val="00C65776"/>
    <w:rsid w:val="00C67B2C"/>
    <w:rsid w:val="00C67CF9"/>
    <w:rsid w:val="00C74C18"/>
    <w:rsid w:val="00C763FD"/>
    <w:rsid w:val="00C767CD"/>
    <w:rsid w:val="00C8193D"/>
    <w:rsid w:val="00C8263A"/>
    <w:rsid w:val="00C8550C"/>
    <w:rsid w:val="00C9152D"/>
    <w:rsid w:val="00C94798"/>
    <w:rsid w:val="00C96786"/>
    <w:rsid w:val="00C96BD0"/>
    <w:rsid w:val="00C96D08"/>
    <w:rsid w:val="00CA28AA"/>
    <w:rsid w:val="00CA5DB9"/>
    <w:rsid w:val="00CB0747"/>
    <w:rsid w:val="00CB0E84"/>
    <w:rsid w:val="00CB11EE"/>
    <w:rsid w:val="00CB22F8"/>
    <w:rsid w:val="00CB64DA"/>
    <w:rsid w:val="00CB694E"/>
    <w:rsid w:val="00CB6BF3"/>
    <w:rsid w:val="00CC03F9"/>
    <w:rsid w:val="00CC3D2E"/>
    <w:rsid w:val="00CC52E6"/>
    <w:rsid w:val="00CC5FA1"/>
    <w:rsid w:val="00CC6F25"/>
    <w:rsid w:val="00CD0935"/>
    <w:rsid w:val="00CD53E5"/>
    <w:rsid w:val="00CE17CB"/>
    <w:rsid w:val="00CE2CAA"/>
    <w:rsid w:val="00CE3319"/>
    <w:rsid w:val="00CE4E68"/>
    <w:rsid w:val="00CE7C0C"/>
    <w:rsid w:val="00CF155F"/>
    <w:rsid w:val="00D033E5"/>
    <w:rsid w:val="00D0374F"/>
    <w:rsid w:val="00D0650D"/>
    <w:rsid w:val="00D11E7E"/>
    <w:rsid w:val="00D12665"/>
    <w:rsid w:val="00D12737"/>
    <w:rsid w:val="00D127D5"/>
    <w:rsid w:val="00D218E8"/>
    <w:rsid w:val="00D224F0"/>
    <w:rsid w:val="00D241E0"/>
    <w:rsid w:val="00D244C1"/>
    <w:rsid w:val="00D25E69"/>
    <w:rsid w:val="00D266E8"/>
    <w:rsid w:val="00D27D7B"/>
    <w:rsid w:val="00D302CB"/>
    <w:rsid w:val="00D313FB"/>
    <w:rsid w:val="00D3227E"/>
    <w:rsid w:val="00D40ABD"/>
    <w:rsid w:val="00D42A0A"/>
    <w:rsid w:val="00D45A54"/>
    <w:rsid w:val="00D46742"/>
    <w:rsid w:val="00D504F2"/>
    <w:rsid w:val="00D52CF1"/>
    <w:rsid w:val="00D55EBD"/>
    <w:rsid w:val="00D608FA"/>
    <w:rsid w:val="00D619B7"/>
    <w:rsid w:val="00D725B7"/>
    <w:rsid w:val="00D726FD"/>
    <w:rsid w:val="00D72F45"/>
    <w:rsid w:val="00D77811"/>
    <w:rsid w:val="00D8365A"/>
    <w:rsid w:val="00D83907"/>
    <w:rsid w:val="00D83CCE"/>
    <w:rsid w:val="00D92A57"/>
    <w:rsid w:val="00D92E7E"/>
    <w:rsid w:val="00D92F18"/>
    <w:rsid w:val="00D9505B"/>
    <w:rsid w:val="00D96F6C"/>
    <w:rsid w:val="00D973A4"/>
    <w:rsid w:val="00D9756A"/>
    <w:rsid w:val="00DA09EC"/>
    <w:rsid w:val="00DA5AA5"/>
    <w:rsid w:val="00DA7A8A"/>
    <w:rsid w:val="00DA7EBB"/>
    <w:rsid w:val="00DB37AB"/>
    <w:rsid w:val="00DB49B6"/>
    <w:rsid w:val="00DB708A"/>
    <w:rsid w:val="00DC0406"/>
    <w:rsid w:val="00DC054A"/>
    <w:rsid w:val="00DC0E27"/>
    <w:rsid w:val="00DC18E4"/>
    <w:rsid w:val="00DC2D53"/>
    <w:rsid w:val="00DC3DFE"/>
    <w:rsid w:val="00DC765B"/>
    <w:rsid w:val="00DD07F6"/>
    <w:rsid w:val="00DD36E9"/>
    <w:rsid w:val="00DD5756"/>
    <w:rsid w:val="00DD61B7"/>
    <w:rsid w:val="00DD6849"/>
    <w:rsid w:val="00DD714D"/>
    <w:rsid w:val="00DE4FD0"/>
    <w:rsid w:val="00DF2F01"/>
    <w:rsid w:val="00DF6126"/>
    <w:rsid w:val="00DF7EF9"/>
    <w:rsid w:val="00E02020"/>
    <w:rsid w:val="00E040DE"/>
    <w:rsid w:val="00E055AE"/>
    <w:rsid w:val="00E06F15"/>
    <w:rsid w:val="00E06FD9"/>
    <w:rsid w:val="00E078F0"/>
    <w:rsid w:val="00E07C5B"/>
    <w:rsid w:val="00E13FFC"/>
    <w:rsid w:val="00E14168"/>
    <w:rsid w:val="00E153BD"/>
    <w:rsid w:val="00E168B3"/>
    <w:rsid w:val="00E201C0"/>
    <w:rsid w:val="00E223C1"/>
    <w:rsid w:val="00E23FC1"/>
    <w:rsid w:val="00E259C4"/>
    <w:rsid w:val="00E2729D"/>
    <w:rsid w:val="00E27E6B"/>
    <w:rsid w:val="00E33E8E"/>
    <w:rsid w:val="00E403FC"/>
    <w:rsid w:val="00E4280E"/>
    <w:rsid w:val="00E44E41"/>
    <w:rsid w:val="00E50DF9"/>
    <w:rsid w:val="00E572EE"/>
    <w:rsid w:val="00E60470"/>
    <w:rsid w:val="00E70D2E"/>
    <w:rsid w:val="00E76427"/>
    <w:rsid w:val="00E8060F"/>
    <w:rsid w:val="00E808E2"/>
    <w:rsid w:val="00E857D7"/>
    <w:rsid w:val="00E86C93"/>
    <w:rsid w:val="00E86F00"/>
    <w:rsid w:val="00E91793"/>
    <w:rsid w:val="00E91F44"/>
    <w:rsid w:val="00EA1064"/>
    <w:rsid w:val="00EA1AC0"/>
    <w:rsid w:val="00EA356B"/>
    <w:rsid w:val="00EA725F"/>
    <w:rsid w:val="00EB006E"/>
    <w:rsid w:val="00EB0BCC"/>
    <w:rsid w:val="00EB41A2"/>
    <w:rsid w:val="00EC1269"/>
    <w:rsid w:val="00EC490E"/>
    <w:rsid w:val="00EC4B9E"/>
    <w:rsid w:val="00EC65C4"/>
    <w:rsid w:val="00ED1D11"/>
    <w:rsid w:val="00ED33D5"/>
    <w:rsid w:val="00ED4C27"/>
    <w:rsid w:val="00EE491D"/>
    <w:rsid w:val="00EE4D6D"/>
    <w:rsid w:val="00EE6DCA"/>
    <w:rsid w:val="00EE70E2"/>
    <w:rsid w:val="00EF330E"/>
    <w:rsid w:val="00F02DCD"/>
    <w:rsid w:val="00F03E4F"/>
    <w:rsid w:val="00F040C1"/>
    <w:rsid w:val="00F046ED"/>
    <w:rsid w:val="00F10693"/>
    <w:rsid w:val="00F12C3A"/>
    <w:rsid w:val="00F171EE"/>
    <w:rsid w:val="00F23D31"/>
    <w:rsid w:val="00F257CE"/>
    <w:rsid w:val="00F26BDD"/>
    <w:rsid w:val="00F27A90"/>
    <w:rsid w:val="00F30280"/>
    <w:rsid w:val="00F30DD1"/>
    <w:rsid w:val="00F310EA"/>
    <w:rsid w:val="00F32512"/>
    <w:rsid w:val="00F33D3B"/>
    <w:rsid w:val="00F36B09"/>
    <w:rsid w:val="00F3791B"/>
    <w:rsid w:val="00F415DF"/>
    <w:rsid w:val="00F4171B"/>
    <w:rsid w:val="00F440BD"/>
    <w:rsid w:val="00F449FF"/>
    <w:rsid w:val="00F4667B"/>
    <w:rsid w:val="00F46829"/>
    <w:rsid w:val="00F51965"/>
    <w:rsid w:val="00F51DFB"/>
    <w:rsid w:val="00F5243E"/>
    <w:rsid w:val="00F5373F"/>
    <w:rsid w:val="00F537AF"/>
    <w:rsid w:val="00F55C8D"/>
    <w:rsid w:val="00F57D03"/>
    <w:rsid w:val="00F60501"/>
    <w:rsid w:val="00F6244A"/>
    <w:rsid w:val="00F65878"/>
    <w:rsid w:val="00F66EF9"/>
    <w:rsid w:val="00F70DBF"/>
    <w:rsid w:val="00F73ABF"/>
    <w:rsid w:val="00F74497"/>
    <w:rsid w:val="00F76321"/>
    <w:rsid w:val="00F81793"/>
    <w:rsid w:val="00F82625"/>
    <w:rsid w:val="00F91719"/>
    <w:rsid w:val="00F97E1C"/>
    <w:rsid w:val="00FA1F6D"/>
    <w:rsid w:val="00FA200C"/>
    <w:rsid w:val="00FA3E25"/>
    <w:rsid w:val="00FA4955"/>
    <w:rsid w:val="00FA6AEF"/>
    <w:rsid w:val="00FA711E"/>
    <w:rsid w:val="00FB2FE9"/>
    <w:rsid w:val="00FC0630"/>
    <w:rsid w:val="00FC65E9"/>
    <w:rsid w:val="00FC7BA9"/>
    <w:rsid w:val="00FD1ED0"/>
    <w:rsid w:val="00FD45D3"/>
    <w:rsid w:val="00FD537D"/>
    <w:rsid w:val="00FD6041"/>
    <w:rsid w:val="00FD6805"/>
    <w:rsid w:val="00FD767D"/>
    <w:rsid w:val="00FE1302"/>
    <w:rsid w:val="00FE21E4"/>
    <w:rsid w:val="00FE5108"/>
    <w:rsid w:val="00FF0B83"/>
    <w:rsid w:val="00FF42A8"/>
    <w:rsid w:val="00FF5DA1"/>
    <w:rsid w:val="00FF6441"/>
    <w:rsid w:val="00FF7F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5140"/>
  <w15:docId w15:val="{7E25D23A-F0CE-4A5A-ABFF-D3E0D060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A79"/>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37777E"/>
  </w:style>
  <w:style w:type="character" w:styleId="Strong">
    <w:name w:val="Strong"/>
    <w:basedOn w:val="DefaultParagraphFont"/>
    <w:uiPriority w:val="22"/>
    <w:qFormat/>
    <w:rsid w:val="0037777E"/>
    <w:rPr>
      <w:b/>
      <w:bCs/>
    </w:rPr>
  </w:style>
  <w:style w:type="paragraph" w:styleId="NormalWeb">
    <w:name w:val="Normal (Web)"/>
    <w:basedOn w:val="Normal"/>
    <w:uiPriority w:val="99"/>
    <w:unhideWhenUsed/>
    <w:rsid w:val="009C1581"/>
    <w:pPr>
      <w:spacing w:before="100" w:beforeAutospacing="1" w:after="100" w:afterAutospacing="1" w:line="240" w:lineRule="auto"/>
    </w:pPr>
    <w:rPr>
      <w:rFonts w:ascii="Times New Roman" w:eastAsiaTheme="minorEastAsia" w:hAnsi="Times New Roman" w:cs="Times New Roman"/>
      <w:sz w:val="24"/>
      <w:szCs w:val="24"/>
      <w:lang w:eastAsia="de-AT"/>
    </w:rPr>
  </w:style>
  <w:style w:type="character" w:styleId="CommentReference">
    <w:name w:val="annotation reference"/>
    <w:basedOn w:val="DefaultParagraphFont"/>
    <w:uiPriority w:val="99"/>
    <w:semiHidden/>
    <w:unhideWhenUsed/>
    <w:rsid w:val="00E14168"/>
    <w:rPr>
      <w:sz w:val="16"/>
      <w:szCs w:val="16"/>
    </w:rPr>
  </w:style>
  <w:style w:type="paragraph" w:styleId="CommentText">
    <w:name w:val="annotation text"/>
    <w:basedOn w:val="Normal"/>
    <w:link w:val="CommentTextChar"/>
    <w:uiPriority w:val="99"/>
    <w:semiHidden/>
    <w:unhideWhenUsed/>
    <w:rsid w:val="00E14168"/>
    <w:pPr>
      <w:spacing w:line="240" w:lineRule="auto"/>
    </w:pPr>
    <w:rPr>
      <w:sz w:val="20"/>
      <w:szCs w:val="20"/>
    </w:rPr>
  </w:style>
  <w:style w:type="character" w:customStyle="1" w:styleId="CommentTextChar">
    <w:name w:val="Comment Text Char"/>
    <w:basedOn w:val="DefaultParagraphFont"/>
    <w:link w:val="CommentText"/>
    <w:uiPriority w:val="99"/>
    <w:semiHidden/>
    <w:rsid w:val="00E14168"/>
    <w:rPr>
      <w:sz w:val="20"/>
      <w:szCs w:val="20"/>
    </w:rPr>
  </w:style>
  <w:style w:type="paragraph" w:styleId="CommentSubject">
    <w:name w:val="annotation subject"/>
    <w:basedOn w:val="CommentText"/>
    <w:next w:val="CommentText"/>
    <w:link w:val="CommentSubjectChar"/>
    <w:uiPriority w:val="99"/>
    <w:semiHidden/>
    <w:unhideWhenUsed/>
    <w:rsid w:val="00E14168"/>
    <w:rPr>
      <w:b/>
      <w:bCs/>
    </w:rPr>
  </w:style>
  <w:style w:type="character" w:customStyle="1" w:styleId="CommentSubjectChar">
    <w:name w:val="Comment Subject Char"/>
    <w:basedOn w:val="CommentTextChar"/>
    <w:link w:val="CommentSubject"/>
    <w:uiPriority w:val="99"/>
    <w:semiHidden/>
    <w:rsid w:val="00E14168"/>
    <w:rPr>
      <w:b/>
      <w:bCs/>
      <w:sz w:val="20"/>
      <w:szCs w:val="20"/>
    </w:rPr>
  </w:style>
  <w:style w:type="paragraph" w:styleId="BalloonText">
    <w:name w:val="Balloon Text"/>
    <w:basedOn w:val="Normal"/>
    <w:link w:val="BalloonTextChar"/>
    <w:uiPriority w:val="99"/>
    <w:semiHidden/>
    <w:unhideWhenUsed/>
    <w:rsid w:val="00E14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68"/>
    <w:rPr>
      <w:rFonts w:ascii="Tahoma" w:hAnsi="Tahoma" w:cs="Tahoma"/>
      <w:sz w:val="16"/>
      <w:szCs w:val="16"/>
    </w:rPr>
  </w:style>
  <w:style w:type="table" w:styleId="TableGrid">
    <w:name w:val="Table Grid"/>
    <w:basedOn w:val="TableNormal"/>
    <w:uiPriority w:val="39"/>
    <w:rsid w:val="00F817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12C3A"/>
    <w:pPr>
      <w:spacing w:after="0" w:line="240" w:lineRule="auto"/>
    </w:pPr>
  </w:style>
  <w:style w:type="paragraph" w:styleId="Caption">
    <w:name w:val="caption"/>
    <w:basedOn w:val="Normal"/>
    <w:next w:val="Normal"/>
    <w:uiPriority w:val="35"/>
    <w:unhideWhenUsed/>
    <w:qFormat/>
    <w:rsid w:val="00F12C3A"/>
    <w:pPr>
      <w:spacing w:after="200" w:line="240" w:lineRule="auto"/>
    </w:pPr>
    <w:rPr>
      <w:b/>
      <w:bCs/>
      <w:color w:val="5B9BD5" w:themeColor="accent1"/>
      <w:sz w:val="18"/>
      <w:szCs w:val="18"/>
    </w:rPr>
  </w:style>
  <w:style w:type="table" w:styleId="LightGrid">
    <w:name w:val="Light Grid"/>
    <w:basedOn w:val="TableNormal"/>
    <w:uiPriority w:val="62"/>
    <w:rsid w:val="004026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3-Accent3">
    <w:name w:val="Medium Grid 3 Accent 3"/>
    <w:basedOn w:val="TableNormal"/>
    <w:uiPriority w:val="69"/>
    <w:rsid w:val="000F1C7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FootnoteText">
    <w:name w:val="footnote text"/>
    <w:basedOn w:val="Normal"/>
    <w:link w:val="FootnoteTextChar"/>
    <w:uiPriority w:val="99"/>
    <w:unhideWhenUsed/>
    <w:rsid w:val="00853ED4"/>
    <w:pPr>
      <w:spacing w:after="0" w:line="240" w:lineRule="auto"/>
    </w:pPr>
    <w:rPr>
      <w:sz w:val="20"/>
      <w:szCs w:val="20"/>
    </w:rPr>
  </w:style>
  <w:style w:type="character" w:customStyle="1" w:styleId="FootnoteTextChar">
    <w:name w:val="Footnote Text Char"/>
    <w:basedOn w:val="DefaultParagraphFont"/>
    <w:link w:val="FootnoteText"/>
    <w:uiPriority w:val="99"/>
    <w:rsid w:val="00853ED4"/>
    <w:rPr>
      <w:sz w:val="20"/>
      <w:szCs w:val="20"/>
    </w:rPr>
  </w:style>
  <w:style w:type="character" w:styleId="FootnoteReference">
    <w:name w:val="footnote reference"/>
    <w:basedOn w:val="DefaultParagraphFont"/>
    <w:uiPriority w:val="99"/>
    <w:semiHidden/>
    <w:unhideWhenUsed/>
    <w:rsid w:val="00853ED4"/>
    <w:rPr>
      <w:vertAlign w:val="superscript"/>
    </w:rPr>
  </w:style>
  <w:style w:type="paragraph" w:styleId="EndnoteText">
    <w:name w:val="endnote text"/>
    <w:basedOn w:val="Normal"/>
    <w:link w:val="EndnoteTextChar"/>
    <w:uiPriority w:val="99"/>
    <w:semiHidden/>
    <w:unhideWhenUsed/>
    <w:rsid w:val="001B39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3923"/>
    <w:rPr>
      <w:sz w:val="20"/>
      <w:szCs w:val="20"/>
    </w:rPr>
  </w:style>
  <w:style w:type="character" w:styleId="EndnoteReference">
    <w:name w:val="endnote reference"/>
    <w:basedOn w:val="DefaultParagraphFont"/>
    <w:uiPriority w:val="99"/>
    <w:semiHidden/>
    <w:unhideWhenUsed/>
    <w:rsid w:val="001B3923"/>
    <w:rPr>
      <w:vertAlign w:val="superscript"/>
    </w:rPr>
  </w:style>
  <w:style w:type="paragraph" w:styleId="ListParagraph">
    <w:name w:val="List Paragraph"/>
    <w:basedOn w:val="Normal"/>
    <w:uiPriority w:val="34"/>
    <w:qFormat/>
    <w:rsid w:val="00FF5DA1"/>
    <w:pPr>
      <w:ind w:left="720"/>
      <w:contextualSpacing/>
    </w:pPr>
  </w:style>
  <w:style w:type="paragraph" w:styleId="Header">
    <w:name w:val="header"/>
    <w:basedOn w:val="Normal"/>
    <w:link w:val="HeaderChar"/>
    <w:uiPriority w:val="99"/>
    <w:unhideWhenUsed/>
    <w:rsid w:val="001E38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380E"/>
  </w:style>
  <w:style w:type="paragraph" w:styleId="Footer">
    <w:name w:val="footer"/>
    <w:basedOn w:val="Normal"/>
    <w:link w:val="FooterChar"/>
    <w:uiPriority w:val="99"/>
    <w:unhideWhenUsed/>
    <w:rsid w:val="001E38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80E"/>
  </w:style>
  <w:style w:type="paragraph" w:styleId="TableofFigures">
    <w:name w:val="table of figures"/>
    <w:basedOn w:val="Normal"/>
    <w:next w:val="Normal"/>
    <w:uiPriority w:val="99"/>
    <w:unhideWhenUsed/>
    <w:rsid w:val="00CE2CAA"/>
    <w:pPr>
      <w:spacing w:after="0"/>
      <w:ind w:left="440" w:hanging="440"/>
    </w:pPr>
    <w:rPr>
      <w:b/>
      <w:bCs/>
      <w:sz w:val="20"/>
      <w:szCs w:val="20"/>
    </w:rPr>
  </w:style>
  <w:style w:type="character" w:styleId="Hyperlink">
    <w:name w:val="Hyperlink"/>
    <w:basedOn w:val="DefaultParagraphFont"/>
    <w:uiPriority w:val="99"/>
    <w:unhideWhenUsed/>
    <w:rsid w:val="00CE2C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01313">
      <w:bodyDiv w:val="1"/>
      <w:marLeft w:val="0"/>
      <w:marRight w:val="0"/>
      <w:marTop w:val="0"/>
      <w:marBottom w:val="0"/>
      <w:divBdr>
        <w:top w:val="none" w:sz="0" w:space="0" w:color="auto"/>
        <w:left w:val="none" w:sz="0" w:space="0" w:color="auto"/>
        <w:bottom w:val="none" w:sz="0" w:space="0" w:color="auto"/>
        <w:right w:val="none" w:sz="0" w:space="0" w:color="auto"/>
      </w:divBdr>
    </w:div>
    <w:div w:id="613832226">
      <w:bodyDiv w:val="1"/>
      <w:marLeft w:val="0"/>
      <w:marRight w:val="0"/>
      <w:marTop w:val="0"/>
      <w:marBottom w:val="0"/>
      <w:divBdr>
        <w:top w:val="none" w:sz="0" w:space="0" w:color="auto"/>
        <w:left w:val="none" w:sz="0" w:space="0" w:color="auto"/>
        <w:bottom w:val="none" w:sz="0" w:space="0" w:color="auto"/>
        <w:right w:val="none" w:sz="0" w:space="0" w:color="auto"/>
      </w:divBdr>
      <w:divsChild>
        <w:div w:id="1216967329">
          <w:marLeft w:val="0"/>
          <w:marRight w:val="0"/>
          <w:marTop w:val="0"/>
          <w:marBottom w:val="0"/>
          <w:divBdr>
            <w:top w:val="none" w:sz="0" w:space="0" w:color="auto"/>
            <w:left w:val="none" w:sz="0" w:space="0" w:color="auto"/>
            <w:bottom w:val="none" w:sz="0" w:space="0" w:color="auto"/>
            <w:right w:val="none" w:sz="0" w:space="0" w:color="auto"/>
          </w:divBdr>
          <w:divsChild>
            <w:div w:id="1825320681">
              <w:marLeft w:val="0"/>
              <w:marRight w:val="0"/>
              <w:marTop w:val="0"/>
              <w:marBottom w:val="0"/>
              <w:divBdr>
                <w:top w:val="none" w:sz="0" w:space="0" w:color="auto"/>
                <w:left w:val="none" w:sz="0" w:space="0" w:color="auto"/>
                <w:bottom w:val="none" w:sz="0" w:space="0" w:color="auto"/>
                <w:right w:val="none" w:sz="0" w:space="0" w:color="auto"/>
              </w:divBdr>
              <w:divsChild>
                <w:div w:id="13170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1049">
      <w:bodyDiv w:val="1"/>
      <w:marLeft w:val="0"/>
      <w:marRight w:val="0"/>
      <w:marTop w:val="0"/>
      <w:marBottom w:val="0"/>
      <w:divBdr>
        <w:top w:val="none" w:sz="0" w:space="0" w:color="auto"/>
        <w:left w:val="none" w:sz="0" w:space="0" w:color="auto"/>
        <w:bottom w:val="none" w:sz="0" w:space="0" w:color="auto"/>
        <w:right w:val="none" w:sz="0" w:space="0" w:color="auto"/>
      </w:divBdr>
    </w:div>
    <w:div w:id="737552153">
      <w:bodyDiv w:val="1"/>
      <w:marLeft w:val="0"/>
      <w:marRight w:val="0"/>
      <w:marTop w:val="0"/>
      <w:marBottom w:val="0"/>
      <w:divBdr>
        <w:top w:val="none" w:sz="0" w:space="0" w:color="auto"/>
        <w:left w:val="none" w:sz="0" w:space="0" w:color="auto"/>
        <w:bottom w:val="none" w:sz="0" w:space="0" w:color="auto"/>
        <w:right w:val="none" w:sz="0" w:space="0" w:color="auto"/>
      </w:divBdr>
    </w:div>
    <w:div w:id="882130413">
      <w:bodyDiv w:val="1"/>
      <w:marLeft w:val="0"/>
      <w:marRight w:val="0"/>
      <w:marTop w:val="0"/>
      <w:marBottom w:val="0"/>
      <w:divBdr>
        <w:top w:val="none" w:sz="0" w:space="0" w:color="auto"/>
        <w:left w:val="none" w:sz="0" w:space="0" w:color="auto"/>
        <w:bottom w:val="none" w:sz="0" w:space="0" w:color="auto"/>
        <w:right w:val="none" w:sz="0" w:space="0" w:color="auto"/>
      </w:divBdr>
    </w:div>
    <w:div w:id="946884918">
      <w:bodyDiv w:val="1"/>
      <w:marLeft w:val="0"/>
      <w:marRight w:val="0"/>
      <w:marTop w:val="0"/>
      <w:marBottom w:val="0"/>
      <w:divBdr>
        <w:top w:val="none" w:sz="0" w:space="0" w:color="auto"/>
        <w:left w:val="none" w:sz="0" w:space="0" w:color="auto"/>
        <w:bottom w:val="none" w:sz="0" w:space="0" w:color="auto"/>
        <w:right w:val="none" w:sz="0" w:space="0" w:color="auto"/>
      </w:divBdr>
    </w:div>
    <w:div w:id="1010525752">
      <w:bodyDiv w:val="1"/>
      <w:marLeft w:val="0"/>
      <w:marRight w:val="0"/>
      <w:marTop w:val="0"/>
      <w:marBottom w:val="0"/>
      <w:divBdr>
        <w:top w:val="none" w:sz="0" w:space="0" w:color="auto"/>
        <w:left w:val="none" w:sz="0" w:space="0" w:color="auto"/>
        <w:bottom w:val="none" w:sz="0" w:space="0" w:color="auto"/>
        <w:right w:val="none" w:sz="0" w:space="0" w:color="auto"/>
      </w:divBdr>
    </w:div>
    <w:div w:id="1031538225">
      <w:bodyDiv w:val="1"/>
      <w:marLeft w:val="0"/>
      <w:marRight w:val="0"/>
      <w:marTop w:val="0"/>
      <w:marBottom w:val="0"/>
      <w:divBdr>
        <w:top w:val="none" w:sz="0" w:space="0" w:color="auto"/>
        <w:left w:val="none" w:sz="0" w:space="0" w:color="auto"/>
        <w:bottom w:val="none" w:sz="0" w:space="0" w:color="auto"/>
        <w:right w:val="none" w:sz="0" w:space="0" w:color="auto"/>
      </w:divBdr>
    </w:div>
    <w:div w:id="1223441332">
      <w:bodyDiv w:val="1"/>
      <w:marLeft w:val="0"/>
      <w:marRight w:val="0"/>
      <w:marTop w:val="0"/>
      <w:marBottom w:val="0"/>
      <w:divBdr>
        <w:top w:val="none" w:sz="0" w:space="0" w:color="auto"/>
        <w:left w:val="none" w:sz="0" w:space="0" w:color="auto"/>
        <w:bottom w:val="none" w:sz="0" w:space="0" w:color="auto"/>
        <w:right w:val="none" w:sz="0" w:space="0" w:color="auto"/>
      </w:divBdr>
    </w:div>
    <w:div w:id="1275745434">
      <w:bodyDiv w:val="1"/>
      <w:marLeft w:val="0"/>
      <w:marRight w:val="0"/>
      <w:marTop w:val="0"/>
      <w:marBottom w:val="0"/>
      <w:divBdr>
        <w:top w:val="none" w:sz="0" w:space="0" w:color="auto"/>
        <w:left w:val="none" w:sz="0" w:space="0" w:color="auto"/>
        <w:bottom w:val="none" w:sz="0" w:space="0" w:color="auto"/>
        <w:right w:val="none" w:sz="0" w:space="0" w:color="auto"/>
      </w:divBdr>
    </w:div>
    <w:div w:id="1380395221">
      <w:bodyDiv w:val="1"/>
      <w:marLeft w:val="0"/>
      <w:marRight w:val="0"/>
      <w:marTop w:val="0"/>
      <w:marBottom w:val="0"/>
      <w:divBdr>
        <w:top w:val="none" w:sz="0" w:space="0" w:color="auto"/>
        <w:left w:val="none" w:sz="0" w:space="0" w:color="auto"/>
        <w:bottom w:val="none" w:sz="0" w:space="0" w:color="auto"/>
        <w:right w:val="none" w:sz="0" w:space="0" w:color="auto"/>
      </w:divBdr>
      <w:divsChild>
        <w:div w:id="152452122">
          <w:marLeft w:val="0"/>
          <w:marRight w:val="0"/>
          <w:marTop w:val="0"/>
          <w:marBottom w:val="0"/>
          <w:divBdr>
            <w:top w:val="none" w:sz="0" w:space="0" w:color="auto"/>
            <w:left w:val="none" w:sz="0" w:space="0" w:color="auto"/>
            <w:bottom w:val="none" w:sz="0" w:space="0" w:color="auto"/>
            <w:right w:val="none" w:sz="0" w:space="0" w:color="auto"/>
          </w:divBdr>
          <w:divsChild>
            <w:div w:id="944968155">
              <w:marLeft w:val="0"/>
              <w:marRight w:val="0"/>
              <w:marTop w:val="0"/>
              <w:marBottom w:val="0"/>
              <w:divBdr>
                <w:top w:val="none" w:sz="0" w:space="0" w:color="auto"/>
                <w:left w:val="none" w:sz="0" w:space="0" w:color="auto"/>
                <w:bottom w:val="none" w:sz="0" w:space="0" w:color="auto"/>
                <w:right w:val="none" w:sz="0" w:space="0" w:color="auto"/>
              </w:divBdr>
              <w:divsChild>
                <w:div w:id="1432967129">
                  <w:marLeft w:val="0"/>
                  <w:marRight w:val="0"/>
                  <w:marTop w:val="0"/>
                  <w:marBottom w:val="0"/>
                  <w:divBdr>
                    <w:top w:val="none" w:sz="0" w:space="0" w:color="auto"/>
                    <w:left w:val="none" w:sz="0" w:space="0" w:color="auto"/>
                    <w:bottom w:val="none" w:sz="0" w:space="0" w:color="auto"/>
                    <w:right w:val="none" w:sz="0" w:space="0" w:color="auto"/>
                  </w:divBdr>
                  <w:divsChild>
                    <w:div w:id="2103799637">
                      <w:marLeft w:val="0"/>
                      <w:marRight w:val="0"/>
                      <w:marTop w:val="0"/>
                      <w:marBottom w:val="0"/>
                      <w:divBdr>
                        <w:top w:val="none" w:sz="0" w:space="0" w:color="auto"/>
                        <w:left w:val="none" w:sz="0" w:space="0" w:color="auto"/>
                        <w:bottom w:val="none" w:sz="0" w:space="0" w:color="auto"/>
                        <w:right w:val="none" w:sz="0" w:space="0" w:color="auto"/>
                      </w:divBdr>
                      <w:divsChild>
                        <w:div w:id="804591496">
                          <w:marLeft w:val="0"/>
                          <w:marRight w:val="0"/>
                          <w:marTop w:val="0"/>
                          <w:marBottom w:val="0"/>
                          <w:divBdr>
                            <w:top w:val="none" w:sz="0" w:space="0" w:color="auto"/>
                            <w:left w:val="none" w:sz="0" w:space="0" w:color="auto"/>
                            <w:bottom w:val="none" w:sz="0" w:space="0" w:color="auto"/>
                            <w:right w:val="none" w:sz="0" w:space="0" w:color="auto"/>
                          </w:divBdr>
                          <w:divsChild>
                            <w:div w:id="681473612">
                              <w:marLeft w:val="0"/>
                              <w:marRight w:val="0"/>
                              <w:marTop w:val="0"/>
                              <w:marBottom w:val="0"/>
                              <w:divBdr>
                                <w:top w:val="none" w:sz="0" w:space="0" w:color="auto"/>
                                <w:left w:val="none" w:sz="0" w:space="0" w:color="auto"/>
                                <w:bottom w:val="none" w:sz="0" w:space="0" w:color="auto"/>
                                <w:right w:val="none" w:sz="0" w:space="0" w:color="auto"/>
                              </w:divBdr>
                              <w:divsChild>
                                <w:div w:id="1449081119">
                                  <w:marLeft w:val="0"/>
                                  <w:marRight w:val="0"/>
                                  <w:marTop w:val="0"/>
                                  <w:marBottom w:val="0"/>
                                  <w:divBdr>
                                    <w:top w:val="none" w:sz="0" w:space="0" w:color="auto"/>
                                    <w:left w:val="none" w:sz="0" w:space="0" w:color="auto"/>
                                    <w:bottom w:val="none" w:sz="0" w:space="0" w:color="auto"/>
                                    <w:right w:val="none" w:sz="0" w:space="0" w:color="auto"/>
                                  </w:divBdr>
                                  <w:divsChild>
                                    <w:div w:id="73095192">
                                      <w:marLeft w:val="0"/>
                                      <w:marRight w:val="0"/>
                                      <w:marTop w:val="0"/>
                                      <w:marBottom w:val="0"/>
                                      <w:divBdr>
                                        <w:top w:val="none" w:sz="0" w:space="0" w:color="auto"/>
                                        <w:left w:val="none" w:sz="0" w:space="0" w:color="auto"/>
                                        <w:bottom w:val="none" w:sz="0" w:space="0" w:color="auto"/>
                                        <w:right w:val="none" w:sz="0" w:space="0" w:color="auto"/>
                                      </w:divBdr>
                                      <w:divsChild>
                                        <w:div w:id="1010639516">
                                          <w:marLeft w:val="0"/>
                                          <w:marRight w:val="0"/>
                                          <w:marTop w:val="0"/>
                                          <w:marBottom w:val="0"/>
                                          <w:divBdr>
                                            <w:top w:val="none" w:sz="0" w:space="0" w:color="auto"/>
                                            <w:left w:val="none" w:sz="0" w:space="0" w:color="auto"/>
                                            <w:bottom w:val="none" w:sz="0" w:space="0" w:color="auto"/>
                                            <w:right w:val="none" w:sz="0" w:space="0" w:color="auto"/>
                                          </w:divBdr>
                                          <w:divsChild>
                                            <w:div w:id="331110180">
                                              <w:marLeft w:val="0"/>
                                              <w:marRight w:val="0"/>
                                              <w:marTop w:val="0"/>
                                              <w:marBottom w:val="0"/>
                                              <w:divBdr>
                                                <w:top w:val="none" w:sz="0" w:space="0" w:color="auto"/>
                                                <w:left w:val="none" w:sz="0" w:space="0" w:color="auto"/>
                                                <w:bottom w:val="none" w:sz="0" w:space="0" w:color="auto"/>
                                                <w:right w:val="none" w:sz="0" w:space="0" w:color="auto"/>
                                              </w:divBdr>
                                              <w:divsChild>
                                                <w:div w:id="189341874">
                                                  <w:marLeft w:val="0"/>
                                                  <w:marRight w:val="0"/>
                                                  <w:marTop w:val="0"/>
                                                  <w:marBottom w:val="0"/>
                                                  <w:divBdr>
                                                    <w:top w:val="none" w:sz="0" w:space="0" w:color="auto"/>
                                                    <w:left w:val="none" w:sz="0" w:space="0" w:color="auto"/>
                                                    <w:bottom w:val="none" w:sz="0" w:space="0" w:color="auto"/>
                                                    <w:right w:val="none" w:sz="0" w:space="0" w:color="auto"/>
                                                  </w:divBdr>
                                                  <w:divsChild>
                                                    <w:div w:id="1219785111">
                                                      <w:marLeft w:val="0"/>
                                                      <w:marRight w:val="0"/>
                                                      <w:marTop w:val="0"/>
                                                      <w:marBottom w:val="0"/>
                                                      <w:divBdr>
                                                        <w:top w:val="none" w:sz="0" w:space="0" w:color="auto"/>
                                                        <w:left w:val="none" w:sz="0" w:space="0" w:color="auto"/>
                                                        <w:bottom w:val="none" w:sz="0" w:space="0" w:color="auto"/>
                                                        <w:right w:val="none" w:sz="0" w:space="0" w:color="auto"/>
                                                      </w:divBdr>
                                                      <w:divsChild>
                                                        <w:div w:id="952975573">
                                                          <w:marLeft w:val="0"/>
                                                          <w:marRight w:val="0"/>
                                                          <w:marTop w:val="0"/>
                                                          <w:marBottom w:val="0"/>
                                                          <w:divBdr>
                                                            <w:top w:val="none" w:sz="0" w:space="0" w:color="auto"/>
                                                            <w:left w:val="none" w:sz="0" w:space="0" w:color="auto"/>
                                                            <w:bottom w:val="none" w:sz="0" w:space="0" w:color="auto"/>
                                                            <w:right w:val="none" w:sz="0" w:space="0" w:color="auto"/>
                                                          </w:divBdr>
                                                          <w:divsChild>
                                                            <w:div w:id="3291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3869">
                                                  <w:marLeft w:val="0"/>
                                                  <w:marRight w:val="0"/>
                                                  <w:marTop w:val="0"/>
                                                  <w:marBottom w:val="0"/>
                                                  <w:divBdr>
                                                    <w:top w:val="none" w:sz="0" w:space="0" w:color="auto"/>
                                                    <w:left w:val="none" w:sz="0" w:space="0" w:color="auto"/>
                                                    <w:bottom w:val="none" w:sz="0" w:space="0" w:color="auto"/>
                                                    <w:right w:val="none" w:sz="0" w:space="0" w:color="auto"/>
                                                  </w:divBdr>
                                                  <w:divsChild>
                                                    <w:div w:id="538010932">
                                                      <w:marLeft w:val="0"/>
                                                      <w:marRight w:val="0"/>
                                                      <w:marTop w:val="0"/>
                                                      <w:marBottom w:val="0"/>
                                                      <w:divBdr>
                                                        <w:top w:val="none" w:sz="0" w:space="0" w:color="auto"/>
                                                        <w:left w:val="none" w:sz="0" w:space="0" w:color="auto"/>
                                                        <w:bottom w:val="none" w:sz="0" w:space="0" w:color="auto"/>
                                                        <w:right w:val="none" w:sz="0" w:space="0" w:color="auto"/>
                                                      </w:divBdr>
                                                      <w:divsChild>
                                                        <w:div w:id="1035272326">
                                                          <w:marLeft w:val="0"/>
                                                          <w:marRight w:val="0"/>
                                                          <w:marTop w:val="0"/>
                                                          <w:marBottom w:val="0"/>
                                                          <w:divBdr>
                                                            <w:top w:val="none" w:sz="0" w:space="0" w:color="auto"/>
                                                            <w:left w:val="none" w:sz="0" w:space="0" w:color="auto"/>
                                                            <w:bottom w:val="none" w:sz="0" w:space="0" w:color="auto"/>
                                                            <w:right w:val="none" w:sz="0" w:space="0" w:color="auto"/>
                                                          </w:divBdr>
                                                          <w:divsChild>
                                                            <w:div w:id="1838954427">
                                                              <w:marLeft w:val="0"/>
                                                              <w:marRight w:val="0"/>
                                                              <w:marTop w:val="0"/>
                                                              <w:marBottom w:val="0"/>
                                                              <w:divBdr>
                                                                <w:top w:val="none" w:sz="0" w:space="0" w:color="auto"/>
                                                                <w:left w:val="none" w:sz="0" w:space="0" w:color="auto"/>
                                                                <w:bottom w:val="none" w:sz="0" w:space="0" w:color="auto"/>
                                                                <w:right w:val="none" w:sz="0" w:space="0" w:color="auto"/>
                                                              </w:divBdr>
                                                              <w:divsChild>
                                                                <w:div w:id="1996101885">
                                                                  <w:marLeft w:val="0"/>
                                                                  <w:marRight w:val="0"/>
                                                                  <w:marTop w:val="0"/>
                                                                  <w:marBottom w:val="0"/>
                                                                  <w:divBdr>
                                                                    <w:top w:val="none" w:sz="0" w:space="0" w:color="auto"/>
                                                                    <w:left w:val="none" w:sz="0" w:space="0" w:color="auto"/>
                                                                    <w:bottom w:val="none" w:sz="0" w:space="0" w:color="auto"/>
                                                                    <w:right w:val="none" w:sz="0" w:space="0" w:color="auto"/>
                                                                  </w:divBdr>
                                                                  <w:divsChild>
                                                                    <w:div w:id="212156511">
                                                                      <w:marLeft w:val="0"/>
                                                                      <w:marRight w:val="0"/>
                                                                      <w:marTop w:val="0"/>
                                                                      <w:marBottom w:val="0"/>
                                                                      <w:divBdr>
                                                                        <w:top w:val="none" w:sz="0" w:space="0" w:color="auto"/>
                                                                        <w:left w:val="none" w:sz="0" w:space="0" w:color="auto"/>
                                                                        <w:bottom w:val="none" w:sz="0" w:space="0" w:color="auto"/>
                                                                        <w:right w:val="none" w:sz="0" w:space="0" w:color="auto"/>
                                                                      </w:divBdr>
                                                                      <w:divsChild>
                                                                        <w:div w:id="1642033576">
                                                                          <w:marLeft w:val="0"/>
                                                                          <w:marRight w:val="0"/>
                                                                          <w:marTop w:val="0"/>
                                                                          <w:marBottom w:val="0"/>
                                                                          <w:divBdr>
                                                                            <w:top w:val="none" w:sz="0" w:space="0" w:color="auto"/>
                                                                            <w:left w:val="none" w:sz="0" w:space="0" w:color="auto"/>
                                                                            <w:bottom w:val="none" w:sz="0" w:space="0" w:color="auto"/>
                                                                            <w:right w:val="none" w:sz="0" w:space="0" w:color="auto"/>
                                                                          </w:divBdr>
                                                                          <w:divsChild>
                                                                            <w:div w:id="1776556292">
                                                                              <w:marLeft w:val="0"/>
                                                                              <w:marRight w:val="0"/>
                                                                              <w:marTop w:val="0"/>
                                                                              <w:marBottom w:val="0"/>
                                                                              <w:divBdr>
                                                                                <w:top w:val="none" w:sz="0" w:space="0" w:color="auto"/>
                                                                                <w:left w:val="none" w:sz="0" w:space="0" w:color="auto"/>
                                                                                <w:bottom w:val="none" w:sz="0" w:space="0" w:color="auto"/>
                                                                                <w:right w:val="none" w:sz="0" w:space="0" w:color="auto"/>
                                                                              </w:divBdr>
                                                                              <w:divsChild>
                                                                                <w:div w:id="949816678">
                                                                                  <w:marLeft w:val="0"/>
                                                                                  <w:marRight w:val="0"/>
                                                                                  <w:marTop w:val="0"/>
                                                                                  <w:marBottom w:val="0"/>
                                                                                  <w:divBdr>
                                                                                    <w:top w:val="none" w:sz="0" w:space="0" w:color="auto"/>
                                                                                    <w:left w:val="none" w:sz="0" w:space="0" w:color="auto"/>
                                                                                    <w:bottom w:val="none" w:sz="0" w:space="0" w:color="auto"/>
                                                                                    <w:right w:val="none" w:sz="0" w:space="0" w:color="auto"/>
                                                                                  </w:divBdr>
                                                                                  <w:divsChild>
                                                                                    <w:div w:id="427778718">
                                                                                      <w:marLeft w:val="0"/>
                                                                                      <w:marRight w:val="0"/>
                                                                                      <w:marTop w:val="0"/>
                                                                                      <w:marBottom w:val="0"/>
                                                                                      <w:divBdr>
                                                                                        <w:top w:val="none" w:sz="0" w:space="0" w:color="auto"/>
                                                                                        <w:left w:val="none" w:sz="0" w:space="0" w:color="auto"/>
                                                                                        <w:bottom w:val="none" w:sz="0" w:space="0" w:color="auto"/>
                                                                                        <w:right w:val="none" w:sz="0" w:space="0" w:color="auto"/>
                                                                                      </w:divBdr>
                                                                                      <w:divsChild>
                                                                                        <w:div w:id="1068386284">
                                                                                          <w:marLeft w:val="0"/>
                                                                                          <w:marRight w:val="0"/>
                                                                                          <w:marTop w:val="0"/>
                                                                                          <w:marBottom w:val="0"/>
                                                                                          <w:divBdr>
                                                                                            <w:top w:val="none" w:sz="0" w:space="0" w:color="auto"/>
                                                                                            <w:left w:val="none" w:sz="0" w:space="0" w:color="auto"/>
                                                                                            <w:bottom w:val="none" w:sz="0" w:space="0" w:color="auto"/>
                                                                                            <w:right w:val="none" w:sz="0" w:space="0" w:color="auto"/>
                                                                                          </w:divBdr>
                                                                                          <w:divsChild>
                                                                                            <w:div w:id="432357040">
                                                                                              <w:marLeft w:val="0"/>
                                                                                              <w:marRight w:val="0"/>
                                                                                              <w:marTop w:val="0"/>
                                                                                              <w:marBottom w:val="0"/>
                                                                                              <w:divBdr>
                                                                                                <w:top w:val="none" w:sz="0" w:space="0" w:color="auto"/>
                                                                                                <w:left w:val="none" w:sz="0" w:space="0" w:color="auto"/>
                                                                                                <w:bottom w:val="none" w:sz="0" w:space="0" w:color="auto"/>
                                                                                                <w:right w:val="none" w:sz="0" w:space="0" w:color="auto"/>
                                                                                              </w:divBdr>
                                                                                              <w:divsChild>
                                                                                                <w:div w:id="1694456283">
                                                                                                  <w:marLeft w:val="0"/>
                                                                                                  <w:marRight w:val="0"/>
                                                                                                  <w:marTop w:val="0"/>
                                                                                                  <w:marBottom w:val="0"/>
                                                                                                  <w:divBdr>
                                                                                                    <w:top w:val="none" w:sz="0" w:space="0" w:color="auto"/>
                                                                                                    <w:left w:val="none" w:sz="0" w:space="0" w:color="auto"/>
                                                                                                    <w:bottom w:val="none" w:sz="0" w:space="0" w:color="auto"/>
                                                                                                    <w:right w:val="none" w:sz="0" w:space="0" w:color="auto"/>
                                                                                                  </w:divBdr>
                                                                                                  <w:divsChild>
                                                                                                    <w:div w:id="1129661225">
                                                                                                      <w:marLeft w:val="0"/>
                                                                                                      <w:marRight w:val="0"/>
                                                                                                      <w:marTop w:val="0"/>
                                                                                                      <w:marBottom w:val="0"/>
                                                                                                      <w:divBdr>
                                                                                                        <w:top w:val="none" w:sz="0" w:space="0" w:color="auto"/>
                                                                                                        <w:left w:val="none" w:sz="0" w:space="0" w:color="auto"/>
                                                                                                        <w:bottom w:val="none" w:sz="0" w:space="0" w:color="auto"/>
                                                                                                        <w:right w:val="none" w:sz="0" w:space="0" w:color="auto"/>
                                                                                                      </w:divBdr>
                                                                                                      <w:divsChild>
                                                                                                        <w:div w:id="32732434">
                                                                                                          <w:marLeft w:val="0"/>
                                                                                                          <w:marRight w:val="0"/>
                                                                                                          <w:marTop w:val="0"/>
                                                                                                          <w:marBottom w:val="0"/>
                                                                                                          <w:divBdr>
                                                                                                            <w:top w:val="none" w:sz="0" w:space="0" w:color="auto"/>
                                                                                                            <w:left w:val="none" w:sz="0" w:space="0" w:color="auto"/>
                                                                                                            <w:bottom w:val="none" w:sz="0" w:space="0" w:color="auto"/>
                                                                                                            <w:right w:val="none" w:sz="0" w:space="0" w:color="auto"/>
                                                                                                          </w:divBdr>
                                                                                                          <w:divsChild>
                                                                                                            <w:div w:id="881792419">
                                                                                                              <w:marLeft w:val="0"/>
                                                                                                              <w:marRight w:val="0"/>
                                                                                                              <w:marTop w:val="0"/>
                                                                                                              <w:marBottom w:val="0"/>
                                                                                                              <w:divBdr>
                                                                                                                <w:top w:val="none" w:sz="0" w:space="0" w:color="auto"/>
                                                                                                                <w:left w:val="none" w:sz="0" w:space="0" w:color="auto"/>
                                                                                                                <w:bottom w:val="none" w:sz="0" w:space="0" w:color="auto"/>
                                                                                                                <w:right w:val="none" w:sz="0" w:space="0" w:color="auto"/>
                                                                                                              </w:divBdr>
                                                                                                              <w:divsChild>
                                                                                                                <w:div w:id="1374961849">
                                                                                                                  <w:marLeft w:val="0"/>
                                                                                                                  <w:marRight w:val="0"/>
                                                                                                                  <w:marTop w:val="0"/>
                                                                                                                  <w:marBottom w:val="0"/>
                                                                                                                  <w:divBdr>
                                                                                                                    <w:top w:val="none" w:sz="0" w:space="0" w:color="auto"/>
                                                                                                                    <w:left w:val="none" w:sz="0" w:space="0" w:color="auto"/>
                                                                                                                    <w:bottom w:val="none" w:sz="0" w:space="0" w:color="auto"/>
                                                                                                                    <w:right w:val="none" w:sz="0" w:space="0" w:color="auto"/>
                                                                                                                  </w:divBdr>
                                                                                                                  <w:divsChild>
                                                                                                                    <w:div w:id="1461725209">
                                                                                                                      <w:marLeft w:val="0"/>
                                                                                                                      <w:marRight w:val="0"/>
                                                                                                                      <w:marTop w:val="0"/>
                                                                                                                      <w:marBottom w:val="0"/>
                                                                                                                      <w:divBdr>
                                                                                                                        <w:top w:val="none" w:sz="0" w:space="0" w:color="auto"/>
                                                                                                                        <w:left w:val="none" w:sz="0" w:space="0" w:color="auto"/>
                                                                                                                        <w:bottom w:val="none" w:sz="0" w:space="0" w:color="auto"/>
                                                                                                                        <w:right w:val="none" w:sz="0" w:space="0" w:color="auto"/>
                                                                                                                      </w:divBdr>
                                                                                                                      <w:divsChild>
                                                                                                                        <w:div w:id="1725718910">
                                                                                                                          <w:marLeft w:val="0"/>
                                                                                                                          <w:marRight w:val="0"/>
                                                                                                                          <w:marTop w:val="0"/>
                                                                                                                          <w:marBottom w:val="0"/>
                                                                                                                          <w:divBdr>
                                                                                                                            <w:top w:val="none" w:sz="0" w:space="0" w:color="auto"/>
                                                                                                                            <w:left w:val="none" w:sz="0" w:space="0" w:color="auto"/>
                                                                                                                            <w:bottom w:val="none" w:sz="0" w:space="0" w:color="auto"/>
                                                                                                                            <w:right w:val="none" w:sz="0" w:space="0" w:color="auto"/>
                                                                                                                          </w:divBdr>
                                                                                                                          <w:divsChild>
                                                                                                                            <w:div w:id="274606691">
                                                                                                                              <w:marLeft w:val="0"/>
                                                                                                                              <w:marRight w:val="0"/>
                                                                                                                              <w:marTop w:val="0"/>
                                                                                                                              <w:marBottom w:val="0"/>
                                                                                                                              <w:divBdr>
                                                                                                                                <w:top w:val="none" w:sz="0" w:space="0" w:color="auto"/>
                                                                                                                                <w:left w:val="none" w:sz="0" w:space="0" w:color="auto"/>
                                                                                                                                <w:bottom w:val="none" w:sz="0" w:space="0" w:color="auto"/>
                                                                                                                                <w:right w:val="none" w:sz="0" w:space="0" w:color="auto"/>
                                                                                                                              </w:divBdr>
                                                                                                                              <w:divsChild>
                                                                                                                                <w:div w:id="812059587">
                                                                                                                                  <w:marLeft w:val="0"/>
                                                                                                                                  <w:marRight w:val="0"/>
                                                                                                                                  <w:marTop w:val="0"/>
                                                                                                                                  <w:marBottom w:val="0"/>
                                                                                                                                  <w:divBdr>
                                                                                                                                    <w:top w:val="none" w:sz="0" w:space="0" w:color="auto"/>
                                                                                                                                    <w:left w:val="none" w:sz="0" w:space="0" w:color="auto"/>
                                                                                                                                    <w:bottom w:val="none" w:sz="0" w:space="0" w:color="auto"/>
                                                                                                                                    <w:right w:val="none" w:sz="0" w:space="0" w:color="auto"/>
                                                                                                                                  </w:divBdr>
                                                                                                                                  <w:divsChild>
                                                                                                                                    <w:div w:id="2038696662">
                                                                                                                                      <w:marLeft w:val="0"/>
                                                                                                                                      <w:marRight w:val="0"/>
                                                                                                                                      <w:marTop w:val="0"/>
                                                                                                                                      <w:marBottom w:val="0"/>
                                                                                                                                      <w:divBdr>
                                                                                                                                        <w:top w:val="none" w:sz="0" w:space="0" w:color="auto"/>
                                                                                                                                        <w:left w:val="none" w:sz="0" w:space="0" w:color="auto"/>
                                                                                                                                        <w:bottom w:val="none" w:sz="0" w:space="0" w:color="auto"/>
                                                                                                                                        <w:right w:val="none" w:sz="0" w:space="0" w:color="auto"/>
                                                                                                                                      </w:divBdr>
                                                                                                                                      <w:divsChild>
                                                                                                                                        <w:div w:id="1810318978">
                                                                                                                                          <w:marLeft w:val="0"/>
                                                                                                                                          <w:marRight w:val="0"/>
                                                                                                                                          <w:marTop w:val="0"/>
                                                                                                                                          <w:marBottom w:val="0"/>
                                                                                                                                          <w:divBdr>
                                                                                                                                            <w:top w:val="none" w:sz="0" w:space="0" w:color="auto"/>
                                                                                                                                            <w:left w:val="none" w:sz="0" w:space="0" w:color="auto"/>
                                                                                                                                            <w:bottom w:val="none" w:sz="0" w:space="0" w:color="auto"/>
                                                                                                                                            <w:right w:val="none" w:sz="0" w:space="0" w:color="auto"/>
                                                                                                                                          </w:divBdr>
                                                                                                                                          <w:divsChild>
                                                                                                                                            <w:div w:id="1573195291">
                                                                                                                                              <w:marLeft w:val="0"/>
                                                                                                                                              <w:marRight w:val="0"/>
                                                                                                                                              <w:marTop w:val="0"/>
                                                                                                                                              <w:marBottom w:val="0"/>
                                                                                                                                              <w:divBdr>
                                                                                                                                                <w:top w:val="none" w:sz="0" w:space="0" w:color="auto"/>
                                                                                                                                                <w:left w:val="none" w:sz="0" w:space="0" w:color="auto"/>
                                                                                                                                                <w:bottom w:val="none" w:sz="0" w:space="0" w:color="auto"/>
                                                                                                                                                <w:right w:val="none" w:sz="0" w:space="0" w:color="auto"/>
                                                                                                                                              </w:divBdr>
                                                                                                                                              <w:divsChild>
                                                                                                                                                <w:div w:id="143862399">
                                                                                                                                                  <w:marLeft w:val="0"/>
                                                                                                                                                  <w:marRight w:val="0"/>
                                                                                                                                                  <w:marTop w:val="0"/>
                                                                                                                                                  <w:marBottom w:val="0"/>
                                                                                                                                                  <w:divBdr>
                                                                                                                                                    <w:top w:val="none" w:sz="0" w:space="0" w:color="auto"/>
                                                                                                                                                    <w:left w:val="none" w:sz="0" w:space="0" w:color="auto"/>
                                                                                                                                                    <w:bottom w:val="none" w:sz="0" w:space="0" w:color="auto"/>
                                                                                                                                                    <w:right w:val="none" w:sz="0" w:space="0" w:color="auto"/>
                                                                                                                                                  </w:divBdr>
                                                                                                                                                  <w:divsChild>
                                                                                                                                                    <w:div w:id="1982270906">
                                                                                                                                                      <w:marLeft w:val="0"/>
                                                                                                                                                      <w:marRight w:val="0"/>
                                                                                                                                                      <w:marTop w:val="0"/>
                                                                                                                                                      <w:marBottom w:val="0"/>
                                                                                                                                                      <w:divBdr>
                                                                                                                                                        <w:top w:val="none" w:sz="0" w:space="0" w:color="auto"/>
                                                                                                                                                        <w:left w:val="none" w:sz="0" w:space="0" w:color="auto"/>
                                                                                                                                                        <w:bottom w:val="none" w:sz="0" w:space="0" w:color="auto"/>
                                                                                                                                                        <w:right w:val="none" w:sz="0" w:space="0" w:color="auto"/>
                                                                                                                                                      </w:divBdr>
                                                                                                                                                      <w:divsChild>
                                                                                                                                                        <w:div w:id="1420175666">
                                                                                                                                                          <w:marLeft w:val="0"/>
                                                                                                                                                          <w:marRight w:val="0"/>
                                                                                                                                                          <w:marTop w:val="0"/>
                                                                                                                                                          <w:marBottom w:val="0"/>
                                                                                                                                                          <w:divBdr>
                                                                                                                                                            <w:top w:val="none" w:sz="0" w:space="0" w:color="auto"/>
                                                                                                                                                            <w:left w:val="none" w:sz="0" w:space="0" w:color="auto"/>
                                                                                                                                                            <w:bottom w:val="none" w:sz="0" w:space="0" w:color="auto"/>
                                                                                                                                                            <w:right w:val="none" w:sz="0" w:space="0" w:color="auto"/>
                                                                                                                                                          </w:divBdr>
                                                                                                                                                          <w:divsChild>
                                                                                                                                                            <w:div w:id="74910179">
                                                                                                                                                              <w:marLeft w:val="0"/>
                                                                                                                                                              <w:marRight w:val="0"/>
                                                                                                                                                              <w:marTop w:val="0"/>
                                                                                                                                                              <w:marBottom w:val="0"/>
                                                                                                                                                              <w:divBdr>
                                                                                                                                                                <w:top w:val="none" w:sz="0" w:space="0" w:color="auto"/>
                                                                                                                                                                <w:left w:val="none" w:sz="0" w:space="0" w:color="auto"/>
                                                                                                                                                                <w:bottom w:val="none" w:sz="0" w:space="0" w:color="auto"/>
                                                                                                                                                                <w:right w:val="none" w:sz="0" w:space="0" w:color="auto"/>
                                                                                                                                                              </w:divBdr>
                                                                                                                                                              <w:divsChild>
                                                                                                                                                                <w:div w:id="1463159123">
                                                                                                                                                                  <w:marLeft w:val="0"/>
                                                                                                                                                                  <w:marRight w:val="0"/>
                                                                                                                                                                  <w:marTop w:val="0"/>
                                                                                                                                                                  <w:marBottom w:val="0"/>
                                                                                                                                                                  <w:divBdr>
                                                                                                                                                                    <w:top w:val="none" w:sz="0" w:space="0" w:color="auto"/>
                                                                                                                                                                    <w:left w:val="none" w:sz="0" w:space="0" w:color="auto"/>
                                                                                                                                                                    <w:bottom w:val="none" w:sz="0" w:space="0" w:color="auto"/>
                                                                                                                                                                    <w:right w:val="none" w:sz="0" w:space="0" w:color="auto"/>
                                                                                                                                                                  </w:divBdr>
                                                                                                                                                                  <w:divsChild>
                                                                                                                                                                    <w:div w:id="319121477">
                                                                                                                                                                      <w:marLeft w:val="0"/>
                                                                                                                                                                      <w:marRight w:val="0"/>
                                                                                                                                                                      <w:marTop w:val="0"/>
                                                                                                                                                                      <w:marBottom w:val="0"/>
                                                                                                                                                                      <w:divBdr>
                                                                                                                                                                        <w:top w:val="none" w:sz="0" w:space="0" w:color="auto"/>
                                                                                                                                                                        <w:left w:val="none" w:sz="0" w:space="0" w:color="auto"/>
                                                                                                                                                                        <w:bottom w:val="none" w:sz="0" w:space="0" w:color="auto"/>
                                                                                                                                                                        <w:right w:val="none" w:sz="0" w:space="0" w:color="auto"/>
                                                                                                                                                                      </w:divBdr>
                                                                                                                                                                    </w:div>
                                                                                                                                                                    <w:div w:id="164168252">
                                                                                                                                                                      <w:marLeft w:val="0"/>
                                                                                                                                                                      <w:marRight w:val="0"/>
                                                                                                                                                                      <w:marTop w:val="0"/>
                                                                                                                                                                      <w:marBottom w:val="0"/>
                                                                                                                                                                      <w:divBdr>
                                                                                                                                                                        <w:top w:val="none" w:sz="0" w:space="0" w:color="auto"/>
                                                                                                                                                                        <w:left w:val="none" w:sz="0" w:space="0" w:color="auto"/>
                                                                                                                                                                        <w:bottom w:val="none" w:sz="0" w:space="0" w:color="auto"/>
                                                                                                                                                                        <w:right w:val="none" w:sz="0" w:space="0" w:color="auto"/>
                                                                                                                                                                      </w:divBdr>
                                                                                                                                                                    </w:div>
                                                                                                                                                                    <w:div w:id="2098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5174674">
      <w:bodyDiv w:val="1"/>
      <w:marLeft w:val="0"/>
      <w:marRight w:val="0"/>
      <w:marTop w:val="0"/>
      <w:marBottom w:val="0"/>
      <w:divBdr>
        <w:top w:val="none" w:sz="0" w:space="0" w:color="auto"/>
        <w:left w:val="none" w:sz="0" w:space="0" w:color="auto"/>
        <w:bottom w:val="none" w:sz="0" w:space="0" w:color="auto"/>
        <w:right w:val="none" w:sz="0" w:space="0" w:color="auto"/>
      </w:divBdr>
    </w:div>
    <w:div w:id="1773087467">
      <w:bodyDiv w:val="1"/>
      <w:marLeft w:val="0"/>
      <w:marRight w:val="0"/>
      <w:marTop w:val="0"/>
      <w:marBottom w:val="0"/>
      <w:divBdr>
        <w:top w:val="none" w:sz="0" w:space="0" w:color="auto"/>
        <w:left w:val="none" w:sz="0" w:space="0" w:color="auto"/>
        <w:bottom w:val="none" w:sz="0" w:space="0" w:color="auto"/>
        <w:right w:val="none" w:sz="0" w:space="0" w:color="auto"/>
      </w:divBdr>
      <w:divsChild>
        <w:div w:id="764110366">
          <w:marLeft w:val="0"/>
          <w:marRight w:val="0"/>
          <w:marTop w:val="0"/>
          <w:marBottom w:val="0"/>
          <w:divBdr>
            <w:top w:val="none" w:sz="0" w:space="0" w:color="auto"/>
            <w:left w:val="none" w:sz="0" w:space="0" w:color="auto"/>
            <w:bottom w:val="none" w:sz="0" w:space="0" w:color="auto"/>
            <w:right w:val="none" w:sz="0" w:space="0" w:color="auto"/>
          </w:divBdr>
        </w:div>
        <w:div w:id="984430111">
          <w:marLeft w:val="0"/>
          <w:marRight w:val="0"/>
          <w:marTop w:val="0"/>
          <w:marBottom w:val="0"/>
          <w:divBdr>
            <w:top w:val="none" w:sz="0" w:space="0" w:color="auto"/>
            <w:left w:val="none" w:sz="0" w:space="0" w:color="auto"/>
            <w:bottom w:val="none" w:sz="0" w:space="0" w:color="auto"/>
            <w:right w:val="none" w:sz="0" w:space="0" w:color="auto"/>
          </w:divBdr>
        </w:div>
      </w:divsChild>
    </w:div>
    <w:div w:id="1808935333">
      <w:bodyDiv w:val="1"/>
      <w:marLeft w:val="0"/>
      <w:marRight w:val="0"/>
      <w:marTop w:val="0"/>
      <w:marBottom w:val="0"/>
      <w:divBdr>
        <w:top w:val="none" w:sz="0" w:space="0" w:color="auto"/>
        <w:left w:val="none" w:sz="0" w:space="0" w:color="auto"/>
        <w:bottom w:val="none" w:sz="0" w:space="0" w:color="auto"/>
        <w:right w:val="none" w:sz="0" w:space="0" w:color="auto"/>
      </w:divBdr>
      <w:divsChild>
        <w:div w:id="836337435">
          <w:marLeft w:val="0"/>
          <w:marRight w:val="0"/>
          <w:marTop w:val="0"/>
          <w:marBottom w:val="0"/>
          <w:divBdr>
            <w:top w:val="none" w:sz="0" w:space="0" w:color="auto"/>
            <w:left w:val="none" w:sz="0" w:space="0" w:color="auto"/>
            <w:bottom w:val="none" w:sz="0" w:space="0" w:color="auto"/>
            <w:right w:val="none" w:sz="0" w:space="0" w:color="auto"/>
          </w:divBdr>
          <w:divsChild>
            <w:div w:id="1170024572">
              <w:marLeft w:val="0"/>
              <w:marRight w:val="0"/>
              <w:marTop w:val="0"/>
              <w:marBottom w:val="0"/>
              <w:divBdr>
                <w:top w:val="none" w:sz="0" w:space="0" w:color="auto"/>
                <w:left w:val="none" w:sz="0" w:space="0" w:color="auto"/>
                <w:bottom w:val="none" w:sz="0" w:space="0" w:color="auto"/>
                <w:right w:val="none" w:sz="0" w:space="0" w:color="auto"/>
              </w:divBdr>
              <w:divsChild>
                <w:div w:id="8706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iepresse.com/home/panorama/oesterreich/325988/Wien_Legionellen_Erkrankungen-in-der-Rudolfsstiftung" TargetMode="External"/><Relationship Id="rId2" Type="http://schemas.openxmlformats.org/officeDocument/2006/relationships/hyperlink" Target="http://www.nature.com/ismej/journal/v8/n8/full/ismej20145a.html" TargetMode="External"/><Relationship Id="rId3" Type="http://schemas.openxmlformats.org/officeDocument/2006/relationships/hyperlink" Target="http://www.ncbi.nlm.nih.gov/pubmed/15632447" TargetMode="External"/></Relationship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tif"/><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24</Pages>
  <Words>7520</Words>
  <Characters>42867</Characters>
  <Application>Microsoft Macintosh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uscheikl</dc:creator>
  <cp:lastModifiedBy>StudentIn</cp:lastModifiedBy>
  <cp:revision>5</cp:revision>
  <cp:lastPrinted>2015-10-08T08:42:00Z</cp:lastPrinted>
  <dcterms:created xsi:type="dcterms:W3CDTF">2015-11-06T08:59:00Z</dcterms:created>
  <dcterms:modified xsi:type="dcterms:W3CDTF">2015-11-09T10:06:00Z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http://www.zotero.org/styles/applied-and-environmental-microbiology</vt:lpwstr>
  </property>
  <property fmtid="{D5CDD505-2E9C-101B-9397-08002B2CF9AE}" pid="9" name="Mendeley Recent Style Name 3_1">
    <vt:lpwstr>Applied and Environmental Microbiology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http://www.zotero.org/styles/environmental-microbiology</vt:lpwstr>
  </property>
  <property fmtid="{D5CDD505-2E9C-101B-9397-08002B2CF9AE}" pid="13" name="Mendeley Recent Style Name 5_1">
    <vt:lpwstr>Environmental Microbiology</vt:lpwstr>
  </property>
  <property fmtid="{D5CDD505-2E9C-101B-9397-08002B2CF9AE}" pid="14" name="Mendeley Recent Style Id 6_1">
    <vt:lpwstr>http://csl.mendeley.com/styles/13579963/environmental-microbiology</vt:lpwstr>
  </property>
  <property fmtid="{D5CDD505-2E9C-101B-9397-08002B2CF9AE}" pid="15" name="Mendeley Recent Style Name 6_1">
    <vt:lpwstr>Environmental Microbiology - Ute Scheikl</vt:lpwstr>
  </property>
  <property fmtid="{D5CDD505-2E9C-101B-9397-08002B2CF9AE}" pid="16" name="Mendeley Recent Style Id 7_1">
    <vt:lpwstr>http://csl.mendeley.com/styles/13579963/environmental-microbiology-ute</vt:lpwstr>
  </property>
  <property fmtid="{D5CDD505-2E9C-101B-9397-08002B2CF9AE}" pid="17" name="Mendeley Recent Style Name 7_1">
    <vt:lpwstr>Environmental Microbiology - Ute Scheikl</vt:lpwstr>
  </property>
  <property fmtid="{D5CDD505-2E9C-101B-9397-08002B2CF9AE}" pid="18" name="Mendeley Recent Style Id 8_1">
    <vt:lpwstr>http://www.zotero.org/styles/european-journal-of-protistology</vt:lpwstr>
  </property>
  <property fmtid="{D5CDD505-2E9C-101B-9397-08002B2CF9AE}" pid="19" name="Mendeley Recent Style Name 8_1">
    <vt:lpwstr>European Journal of Protistology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ser Name_1">
    <vt:lpwstr>ute.scheikl@meduniwien.ac.at@www.mendeley.com</vt:lpwstr>
  </property>
</Properties>
</file>